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5328621"/>
        <w:docPartObj>
          <w:docPartGallery w:val="Cover Pages"/>
          <w:docPartUnique/>
        </w:docPartObj>
      </w:sdtPr>
      <w:sdtContent>
        <w:p w14:paraId="5D4CF4AB" w14:textId="2B5F611D" w:rsidR="00492A51" w:rsidRDefault="00492A51" w:rsidP="00947F5C">
          <w:pPr>
            <w:spacing w:line="276" w:lineRule="auto"/>
          </w:pPr>
        </w:p>
        <w:p w14:paraId="27025562" w14:textId="46524DCF" w:rsidR="00492A51" w:rsidRDefault="00492A51" w:rsidP="00947F5C">
          <w:pPr>
            <w:spacing w:line="276" w:lineRule="auto"/>
          </w:pPr>
          <w:r>
            <w:rPr>
              <w:noProof/>
            </w:rPr>
            <mc:AlternateContent>
              <mc:Choice Requires="wps">
                <w:drawing>
                  <wp:anchor distT="0" distB="0" distL="114300" distR="114300" simplePos="0" relativeHeight="251658240" behindDoc="1" locked="0" layoutInCell="1" allowOverlap="1" wp14:anchorId="6C532C45" wp14:editId="234471DA">
                    <wp:simplePos x="0" y="0"/>
                    <wp:positionH relativeFrom="margin">
                      <wp:align>center</wp:align>
                    </wp:positionH>
                    <wp:positionV relativeFrom="margin">
                      <wp:align>center</wp:align>
                    </wp:positionV>
                    <wp:extent cx="7034530" cy="3255264"/>
                    <wp:effectExtent l="0" t="0" r="8255" b="571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492A51" w14:paraId="381BCFAF" w14:textId="77777777" w:rsidTr="00492A51">
                                  <w:trPr>
                                    <w:trHeight w:val="1566"/>
                                  </w:trPr>
                                  <w:tc>
                                    <w:tcPr>
                                      <w:tcW w:w="370" w:type="pct"/>
                                      <w:shd w:val="clear" w:color="auto" w:fill="4472C4" w:themeFill="accent1"/>
                                    </w:tcPr>
                                    <w:p w14:paraId="51BCFB3F" w14:textId="77777777" w:rsidR="00492A51" w:rsidRDefault="00492A51"/>
                                  </w:tc>
                                  <w:sdt>
                                    <w:sdtPr>
                                      <w:rPr>
                                        <w:rFonts w:asciiTheme="majorHAnsi" w:hAnsiTheme="majorHAnsi"/>
                                        <w:color w:val="FFFFFF" w:themeColor="background1"/>
                                        <w:sz w:val="96"/>
                                        <w:szCs w:val="96"/>
                                      </w:rPr>
                                      <w:alias w:val="Title"/>
                                      <w:tag w:val=""/>
                                      <w:id w:val="739824258"/>
                                      <w:placeholder>
                                        <w:docPart w:val="6526D9B6D77C414C81E7DD22D6B4411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9FF7441" w14:textId="6FCD6289" w:rsidR="00492A51" w:rsidRDefault="005339A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Attack of the Clones!</w:t>
                                          </w:r>
                                        </w:p>
                                      </w:tc>
                                    </w:sdtContent>
                                  </w:sdt>
                                </w:tr>
                                <w:tr w:rsidR="00492A51" w14:paraId="250F1B7A" w14:textId="77777777" w:rsidTr="00492A51">
                                  <w:trPr>
                                    <w:trHeight w:val="1277"/>
                                  </w:trPr>
                                  <w:tc>
                                    <w:tcPr>
                                      <w:tcW w:w="370" w:type="pct"/>
                                      <w:shd w:val="clear" w:color="auto" w:fill="4472C4" w:themeFill="accent1"/>
                                    </w:tcPr>
                                    <w:p w14:paraId="1D72E901" w14:textId="77777777" w:rsidR="00492A51" w:rsidRDefault="00492A51"/>
                                  </w:tc>
                                  <w:tc>
                                    <w:tcPr>
                                      <w:tcW w:w="4630" w:type="pct"/>
                                      <w:shd w:val="clear" w:color="auto" w:fill="404040" w:themeFill="text1" w:themeFillTint="BF"/>
                                    </w:tcPr>
                                    <w:p w14:paraId="5C618A9A" w14:textId="083BC5B4" w:rsidR="00492A51" w:rsidRDefault="00492A51">
                                      <w:pPr>
                                        <w:pStyle w:val="NoSpacing"/>
                                        <w:spacing w:before="240" w:line="216" w:lineRule="auto"/>
                                        <w:ind w:left="360" w:right="360"/>
                                        <w:contextualSpacing/>
                                        <w:rPr>
                                          <w:rFonts w:asciiTheme="majorHAnsi" w:hAnsiTheme="majorHAnsi"/>
                                          <w:color w:val="FFFFFF" w:themeColor="background1"/>
                                          <w:sz w:val="96"/>
                                          <w:szCs w:val="96"/>
                                        </w:rPr>
                                      </w:pPr>
                                      <w:r w:rsidRPr="00492A51">
                                        <w:rPr>
                                          <w:rFonts w:asciiTheme="majorHAnsi" w:hAnsiTheme="majorHAnsi"/>
                                          <w:color w:val="FFFFFF" w:themeColor="background1"/>
                                          <w:sz w:val="72"/>
                                          <w:szCs w:val="72"/>
                                        </w:rPr>
                                        <w:t>Functional Specification</w:t>
                                      </w:r>
                                    </w:p>
                                  </w:tc>
                                </w:tr>
                                <w:tr w:rsidR="00492A51" w14:paraId="04431B9E" w14:textId="77777777">
                                  <w:trPr>
                                    <w:trHeight w:hRule="exact" w:val="648"/>
                                  </w:trPr>
                                  <w:tc>
                                    <w:tcPr>
                                      <w:tcW w:w="370" w:type="pct"/>
                                      <w:shd w:val="clear" w:color="auto" w:fill="4472C4" w:themeFill="accent1"/>
                                    </w:tcPr>
                                    <w:p w14:paraId="1DFB3FE6" w14:textId="77777777" w:rsidR="00492A51" w:rsidRDefault="00492A51"/>
                                  </w:tc>
                                  <w:tc>
                                    <w:tcPr>
                                      <w:tcW w:w="4630" w:type="pct"/>
                                      <w:shd w:val="clear" w:color="auto" w:fill="404040" w:themeFill="text1" w:themeFillTint="BF"/>
                                      <w:vAlign w:val="bottom"/>
                                    </w:tcPr>
                                    <w:p w14:paraId="4ACF0D6E" w14:textId="77777777" w:rsidR="00492A51" w:rsidRDefault="00492A51">
                                      <w:pPr>
                                        <w:ind w:left="360" w:right="360"/>
                                        <w:rPr>
                                          <w:color w:val="FFFFFF" w:themeColor="background1"/>
                                          <w:sz w:val="28"/>
                                          <w:szCs w:val="28"/>
                                        </w:rPr>
                                      </w:pPr>
                                    </w:p>
                                  </w:tc>
                                </w:tr>
                                <w:tr w:rsidR="00492A51" w14:paraId="06F3E5CC" w14:textId="77777777">
                                  <w:tc>
                                    <w:tcPr>
                                      <w:tcW w:w="370" w:type="pct"/>
                                      <w:shd w:val="clear" w:color="auto" w:fill="4472C4" w:themeFill="accent1"/>
                                    </w:tcPr>
                                    <w:p w14:paraId="1D872A08" w14:textId="77777777" w:rsidR="00492A51" w:rsidRDefault="00492A51"/>
                                  </w:tc>
                                  <w:tc>
                                    <w:tcPr>
                                      <w:tcW w:w="4630" w:type="pct"/>
                                      <w:shd w:val="clear" w:color="auto" w:fill="404040" w:themeFill="text1" w:themeFillTint="BF"/>
                                      <w:vAlign w:val="bottom"/>
                                    </w:tcPr>
                                    <w:p w14:paraId="65644022" w14:textId="1C3A1AC3" w:rsidR="00492A51"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40966738CEF4D3C95E78C4A70DC26E9"/>
                                          </w:placeholder>
                                          <w:dataBinding w:prefixMappings="xmlns:ns0='http://purl.org/dc/elements/1.1/' xmlns:ns1='http://schemas.openxmlformats.org/package/2006/metadata/core-properties' " w:xpath="/ns1:coreProperties[1]/ns0:creator[1]" w:storeItemID="{6C3C8BC8-F283-45AE-878A-BAB7291924A1}"/>
                                          <w:text/>
                                        </w:sdtPr>
                                        <w:sdtContent>
                                          <w:r w:rsidR="00492A51">
                                            <w:rPr>
                                              <w:color w:val="FFFFFF" w:themeColor="background1"/>
                                              <w:sz w:val="28"/>
                                              <w:szCs w:val="28"/>
                                            </w:rPr>
                                            <w:t>Conor Lewis – C00246763</w:t>
                                          </w:r>
                                        </w:sdtContent>
                                      </w:sdt>
                                    </w:p>
                                    <w:sdt>
                                      <w:sdtPr>
                                        <w:rPr>
                                          <w:color w:val="FFFFFF" w:themeColor="background1"/>
                                          <w:sz w:val="28"/>
                                          <w:szCs w:val="28"/>
                                        </w:rPr>
                                        <w:alias w:val="Course title"/>
                                        <w:tag w:val=""/>
                                        <w:id w:val="-15923909"/>
                                        <w:placeholder>
                                          <w:docPart w:val="82AA21D8D31D421A83319804C4B2945C"/>
                                        </w:placeholder>
                                        <w:dataBinding w:prefixMappings="xmlns:ns0='http://purl.org/dc/elements/1.1/' xmlns:ns1='http://schemas.openxmlformats.org/package/2006/metadata/core-properties' " w:xpath="/ns1:coreProperties[1]/ns1:category[1]" w:storeItemID="{6C3C8BC8-F283-45AE-878A-BAB7291924A1}"/>
                                        <w:text/>
                                      </w:sdtPr>
                                      <w:sdtContent>
                                        <w:p w14:paraId="51FD4047" w14:textId="6A6D1081" w:rsidR="00492A51" w:rsidRDefault="00492A51">
                                          <w:pPr>
                                            <w:pStyle w:val="NoSpacing"/>
                                            <w:spacing w:line="288" w:lineRule="auto"/>
                                            <w:ind w:left="360" w:right="360"/>
                                            <w:rPr>
                                              <w:color w:val="FFFFFF" w:themeColor="background1"/>
                                              <w:sz w:val="28"/>
                                              <w:szCs w:val="28"/>
                                            </w:rPr>
                                          </w:pPr>
                                          <w:r>
                                            <w:rPr>
                                              <w:color w:val="FFFFFF" w:themeColor="background1"/>
                                              <w:sz w:val="28"/>
                                              <w:szCs w:val="28"/>
                                            </w:rPr>
                                            <w:t>Project Supervisor – Christopher Staff</w:t>
                                          </w:r>
                                        </w:p>
                                      </w:sdtContent>
                                    </w:sdt>
                                    <w:p w14:paraId="7B97BB28" w14:textId="505E43CA" w:rsidR="00492A51" w:rsidRDefault="00492A51" w:rsidP="00492A51">
                                      <w:pPr>
                                        <w:pStyle w:val="NoSpacing"/>
                                        <w:spacing w:after="240" w:line="288" w:lineRule="auto"/>
                                        <w:ind w:right="360"/>
                                        <w:rPr>
                                          <w:color w:val="FFFFFF" w:themeColor="background1"/>
                                          <w:sz w:val="28"/>
                                          <w:szCs w:val="28"/>
                                        </w:rPr>
                                      </w:pPr>
                                    </w:p>
                                  </w:tc>
                                </w:tr>
                              </w:tbl>
                              <w:p w14:paraId="55C364C0" w14:textId="77777777" w:rsidR="00492A51" w:rsidRDefault="00492A5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C532C45"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8240;visibility:visible;mso-wrap-style:square;mso-width-percent:906;mso-height-percent:0;mso-wrap-distance-left:9pt;mso-wrap-distance-top:0;mso-wrap-distance-right:9pt;mso-wrap-distance-bottom:0;mso-position-horizontal:center;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492A51" w14:paraId="381BCFAF" w14:textId="77777777" w:rsidTr="00492A51">
                            <w:trPr>
                              <w:trHeight w:val="1566"/>
                            </w:trPr>
                            <w:tc>
                              <w:tcPr>
                                <w:tcW w:w="370" w:type="pct"/>
                                <w:shd w:val="clear" w:color="auto" w:fill="4472C4" w:themeFill="accent1"/>
                              </w:tcPr>
                              <w:p w14:paraId="51BCFB3F" w14:textId="77777777" w:rsidR="00492A51" w:rsidRDefault="00492A51"/>
                            </w:tc>
                            <w:sdt>
                              <w:sdtPr>
                                <w:rPr>
                                  <w:rFonts w:asciiTheme="majorHAnsi" w:hAnsiTheme="majorHAnsi"/>
                                  <w:color w:val="FFFFFF" w:themeColor="background1"/>
                                  <w:sz w:val="96"/>
                                  <w:szCs w:val="96"/>
                                </w:rPr>
                                <w:alias w:val="Title"/>
                                <w:tag w:val=""/>
                                <w:id w:val="739824258"/>
                                <w:placeholder>
                                  <w:docPart w:val="6526D9B6D77C414C81E7DD22D6B4411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9FF7441" w14:textId="6FCD6289" w:rsidR="00492A51" w:rsidRDefault="005339A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Attack of the Clones!</w:t>
                                    </w:r>
                                  </w:p>
                                </w:tc>
                              </w:sdtContent>
                            </w:sdt>
                          </w:tr>
                          <w:tr w:rsidR="00492A51" w14:paraId="250F1B7A" w14:textId="77777777" w:rsidTr="00492A51">
                            <w:trPr>
                              <w:trHeight w:val="1277"/>
                            </w:trPr>
                            <w:tc>
                              <w:tcPr>
                                <w:tcW w:w="370" w:type="pct"/>
                                <w:shd w:val="clear" w:color="auto" w:fill="4472C4" w:themeFill="accent1"/>
                              </w:tcPr>
                              <w:p w14:paraId="1D72E901" w14:textId="77777777" w:rsidR="00492A51" w:rsidRDefault="00492A51"/>
                            </w:tc>
                            <w:tc>
                              <w:tcPr>
                                <w:tcW w:w="4630" w:type="pct"/>
                                <w:shd w:val="clear" w:color="auto" w:fill="404040" w:themeFill="text1" w:themeFillTint="BF"/>
                              </w:tcPr>
                              <w:p w14:paraId="5C618A9A" w14:textId="083BC5B4" w:rsidR="00492A51" w:rsidRDefault="00492A51">
                                <w:pPr>
                                  <w:pStyle w:val="NoSpacing"/>
                                  <w:spacing w:before="240" w:line="216" w:lineRule="auto"/>
                                  <w:ind w:left="360" w:right="360"/>
                                  <w:contextualSpacing/>
                                  <w:rPr>
                                    <w:rFonts w:asciiTheme="majorHAnsi" w:hAnsiTheme="majorHAnsi"/>
                                    <w:color w:val="FFFFFF" w:themeColor="background1"/>
                                    <w:sz w:val="96"/>
                                    <w:szCs w:val="96"/>
                                  </w:rPr>
                                </w:pPr>
                                <w:r w:rsidRPr="00492A51">
                                  <w:rPr>
                                    <w:rFonts w:asciiTheme="majorHAnsi" w:hAnsiTheme="majorHAnsi"/>
                                    <w:color w:val="FFFFFF" w:themeColor="background1"/>
                                    <w:sz w:val="72"/>
                                    <w:szCs w:val="72"/>
                                  </w:rPr>
                                  <w:t>Functional Specification</w:t>
                                </w:r>
                              </w:p>
                            </w:tc>
                          </w:tr>
                          <w:tr w:rsidR="00492A51" w14:paraId="04431B9E" w14:textId="77777777">
                            <w:trPr>
                              <w:trHeight w:hRule="exact" w:val="648"/>
                            </w:trPr>
                            <w:tc>
                              <w:tcPr>
                                <w:tcW w:w="370" w:type="pct"/>
                                <w:shd w:val="clear" w:color="auto" w:fill="4472C4" w:themeFill="accent1"/>
                              </w:tcPr>
                              <w:p w14:paraId="1DFB3FE6" w14:textId="77777777" w:rsidR="00492A51" w:rsidRDefault="00492A51"/>
                            </w:tc>
                            <w:tc>
                              <w:tcPr>
                                <w:tcW w:w="4630" w:type="pct"/>
                                <w:shd w:val="clear" w:color="auto" w:fill="404040" w:themeFill="text1" w:themeFillTint="BF"/>
                                <w:vAlign w:val="bottom"/>
                              </w:tcPr>
                              <w:p w14:paraId="4ACF0D6E" w14:textId="77777777" w:rsidR="00492A51" w:rsidRDefault="00492A51">
                                <w:pPr>
                                  <w:ind w:left="360" w:right="360"/>
                                  <w:rPr>
                                    <w:color w:val="FFFFFF" w:themeColor="background1"/>
                                    <w:sz w:val="28"/>
                                    <w:szCs w:val="28"/>
                                  </w:rPr>
                                </w:pPr>
                              </w:p>
                            </w:tc>
                          </w:tr>
                          <w:tr w:rsidR="00492A51" w14:paraId="06F3E5CC" w14:textId="77777777">
                            <w:tc>
                              <w:tcPr>
                                <w:tcW w:w="370" w:type="pct"/>
                                <w:shd w:val="clear" w:color="auto" w:fill="4472C4" w:themeFill="accent1"/>
                              </w:tcPr>
                              <w:p w14:paraId="1D872A08" w14:textId="77777777" w:rsidR="00492A51" w:rsidRDefault="00492A51"/>
                            </w:tc>
                            <w:tc>
                              <w:tcPr>
                                <w:tcW w:w="4630" w:type="pct"/>
                                <w:shd w:val="clear" w:color="auto" w:fill="404040" w:themeFill="text1" w:themeFillTint="BF"/>
                                <w:vAlign w:val="bottom"/>
                              </w:tcPr>
                              <w:p w14:paraId="65644022" w14:textId="1C3A1AC3" w:rsidR="00492A51"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40966738CEF4D3C95E78C4A70DC26E9"/>
                                    </w:placeholder>
                                    <w:dataBinding w:prefixMappings="xmlns:ns0='http://purl.org/dc/elements/1.1/' xmlns:ns1='http://schemas.openxmlformats.org/package/2006/metadata/core-properties' " w:xpath="/ns1:coreProperties[1]/ns0:creator[1]" w:storeItemID="{6C3C8BC8-F283-45AE-878A-BAB7291924A1}"/>
                                    <w:text/>
                                  </w:sdtPr>
                                  <w:sdtContent>
                                    <w:r w:rsidR="00492A51">
                                      <w:rPr>
                                        <w:color w:val="FFFFFF" w:themeColor="background1"/>
                                        <w:sz w:val="28"/>
                                        <w:szCs w:val="28"/>
                                      </w:rPr>
                                      <w:t>Conor Lewis – C00246763</w:t>
                                    </w:r>
                                  </w:sdtContent>
                                </w:sdt>
                              </w:p>
                              <w:sdt>
                                <w:sdtPr>
                                  <w:rPr>
                                    <w:color w:val="FFFFFF" w:themeColor="background1"/>
                                    <w:sz w:val="28"/>
                                    <w:szCs w:val="28"/>
                                  </w:rPr>
                                  <w:alias w:val="Course title"/>
                                  <w:tag w:val=""/>
                                  <w:id w:val="-15923909"/>
                                  <w:placeholder>
                                    <w:docPart w:val="82AA21D8D31D421A83319804C4B2945C"/>
                                  </w:placeholder>
                                  <w:dataBinding w:prefixMappings="xmlns:ns0='http://purl.org/dc/elements/1.1/' xmlns:ns1='http://schemas.openxmlformats.org/package/2006/metadata/core-properties' " w:xpath="/ns1:coreProperties[1]/ns1:category[1]" w:storeItemID="{6C3C8BC8-F283-45AE-878A-BAB7291924A1}"/>
                                  <w:text/>
                                </w:sdtPr>
                                <w:sdtContent>
                                  <w:p w14:paraId="51FD4047" w14:textId="6A6D1081" w:rsidR="00492A51" w:rsidRDefault="00492A51">
                                    <w:pPr>
                                      <w:pStyle w:val="NoSpacing"/>
                                      <w:spacing w:line="288" w:lineRule="auto"/>
                                      <w:ind w:left="360" w:right="360"/>
                                      <w:rPr>
                                        <w:color w:val="FFFFFF" w:themeColor="background1"/>
                                        <w:sz w:val="28"/>
                                        <w:szCs w:val="28"/>
                                      </w:rPr>
                                    </w:pPr>
                                    <w:r>
                                      <w:rPr>
                                        <w:color w:val="FFFFFF" w:themeColor="background1"/>
                                        <w:sz w:val="28"/>
                                        <w:szCs w:val="28"/>
                                      </w:rPr>
                                      <w:t>Project Supervisor – Christopher Staff</w:t>
                                    </w:r>
                                  </w:p>
                                </w:sdtContent>
                              </w:sdt>
                              <w:p w14:paraId="7B97BB28" w14:textId="505E43CA" w:rsidR="00492A51" w:rsidRDefault="00492A51" w:rsidP="00492A51">
                                <w:pPr>
                                  <w:pStyle w:val="NoSpacing"/>
                                  <w:spacing w:after="240" w:line="288" w:lineRule="auto"/>
                                  <w:ind w:right="360"/>
                                  <w:rPr>
                                    <w:color w:val="FFFFFF" w:themeColor="background1"/>
                                    <w:sz w:val="28"/>
                                    <w:szCs w:val="28"/>
                                  </w:rPr>
                                </w:pPr>
                              </w:p>
                            </w:tc>
                          </w:tr>
                        </w:tbl>
                        <w:p w14:paraId="55C364C0" w14:textId="77777777" w:rsidR="00492A51" w:rsidRDefault="00492A51"/>
                      </w:txbxContent>
                    </v:textbox>
                    <w10:wrap anchorx="margin" anchory="margin"/>
                  </v:shape>
                </w:pict>
              </mc:Fallback>
            </mc:AlternateContent>
          </w:r>
          <w:r>
            <w:br w:type="page"/>
          </w:r>
        </w:p>
      </w:sdtContent>
    </w:sdt>
    <w:p w14:paraId="286AEE72" w14:textId="77777777" w:rsidR="00492A51" w:rsidRDefault="00492A51" w:rsidP="00947F5C">
      <w:pPr>
        <w:pStyle w:val="Heading1"/>
        <w:spacing w:line="276" w:lineRule="auto"/>
      </w:pPr>
      <w:bookmarkStart w:id="0" w:name="_Toc132657888"/>
      <w:r>
        <w:lastRenderedPageBreak/>
        <w:t>Abstract</w:t>
      </w:r>
      <w:bookmarkEnd w:id="0"/>
    </w:p>
    <w:p w14:paraId="193667F9" w14:textId="77777777" w:rsidR="00492A51" w:rsidRDefault="00492A51" w:rsidP="00947F5C">
      <w:pPr>
        <w:spacing w:line="276" w:lineRule="auto"/>
      </w:pPr>
    </w:p>
    <w:p w14:paraId="2393C207" w14:textId="444AAC85" w:rsidR="00CD7734" w:rsidRPr="00CD7734" w:rsidRDefault="00CD7734" w:rsidP="00947F5C">
      <w:pPr>
        <w:spacing w:line="276" w:lineRule="auto"/>
        <w:rPr>
          <w:sz w:val="24"/>
          <w:szCs w:val="24"/>
        </w:rPr>
      </w:pPr>
      <w:r w:rsidRPr="00CD7734">
        <w:rPr>
          <w:sz w:val="24"/>
          <w:szCs w:val="24"/>
        </w:rPr>
        <w:t>Website Cloning is the copying of code from one website and duplicating it on another website, usually with alterations made to suit the cloners need. This comes with a risk for both web developers and internet users.</w:t>
      </w:r>
    </w:p>
    <w:p w14:paraId="7FC94AF8" w14:textId="77777777" w:rsidR="00CD7734" w:rsidRPr="00CD7734" w:rsidRDefault="00CD7734" w:rsidP="00947F5C">
      <w:pPr>
        <w:spacing w:line="276" w:lineRule="auto"/>
        <w:rPr>
          <w:sz w:val="24"/>
          <w:szCs w:val="24"/>
        </w:rPr>
      </w:pPr>
    </w:p>
    <w:p w14:paraId="0B5BD10D" w14:textId="7B9EAD78" w:rsidR="00492A51" w:rsidRPr="00CD7734" w:rsidRDefault="00D51FCE" w:rsidP="00947F5C">
      <w:pPr>
        <w:spacing w:line="276" w:lineRule="auto"/>
        <w:rPr>
          <w:sz w:val="24"/>
          <w:szCs w:val="24"/>
        </w:rPr>
      </w:pPr>
      <w:r w:rsidRPr="00CD7734">
        <w:rPr>
          <w:sz w:val="24"/>
          <w:szCs w:val="24"/>
        </w:rPr>
        <w:t>The goal of t</w:t>
      </w:r>
      <w:r w:rsidR="00CD7734" w:rsidRPr="00CD7734">
        <w:rPr>
          <w:sz w:val="24"/>
          <w:szCs w:val="24"/>
        </w:rPr>
        <w:t>his</w:t>
      </w:r>
      <w:r w:rsidRPr="00CD7734">
        <w:rPr>
          <w:sz w:val="24"/>
          <w:szCs w:val="24"/>
        </w:rPr>
        <w:t xml:space="preserve"> functional specification is to </w:t>
      </w:r>
      <w:r w:rsidR="00883D69" w:rsidRPr="00CD7734">
        <w:rPr>
          <w:sz w:val="24"/>
          <w:szCs w:val="24"/>
        </w:rPr>
        <w:t>document the methods involved in the developing an application that will identify when a user has accessed a fraudulent cloned website or an authentic original website.</w:t>
      </w:r>
      <w:r w:rsidR="00492A51" w:rsidRPr="00CD7734">
        <w:rPr>
          <w:sz w:val="24"/>
          <w:szCs w:val="24"/>
        </w:rPr>
        <w:br w:type="page"/>
      </w:r>
    </w:p>
    <w:sdt>
      <w:sdtPr>
        <w:rPr>
          <w:rFonts w:asciiTheme="minorHAnsi" w:eastAsiaTheme="minorHAnsi" w:hAnsiTheme="minorHAnsi" w:cstheme="minorBidi"/>
          <w:color w:val="auto"/>
          <w:sz w:val="22"/>
          <w:szCs w:val="22"/>
          <w:lang w:val="en-IE"/>
        </w:rPr>
        <w:id w:val="826633428"/>
        <w:docPartObj>
          <w:docPartGallery w:val="Table of Contents"/>
          <w:docPartUnique/>
        </w:docPartObj>
      </w:sdtPr>
      <w:sdtEndPr>
        <w:rPr>
          <w:b/>
          <w:bCs/>
          <w:noProof/>
        </w:rPr>
      </w:sdtEndPr>
      <w:sdtContent>
        <w:p w14:paraId="239A0CA1" w14:textId="5F13E0C5" w:rsidR="00492A51" w:rsidRPr="00E0398D" w:rsidRDefault="00492A51" w:rsidP="00947F5C">
          <w:pPr>
            <w:pStyle w:val="TOCHeading"/>
            <w:spacing w:line="276" w:lineRule="auto"/>
          </w:pPr>
          <w:r w:rsidRPr="00E0398D">
            <w:t>Contents</w:t>
          </w:r>
        </w:p>
        <w:p w14:paraId="24C2D26D" w14:textId="2E7B7EB0" w:rsidR="00BE3276" w:rsidRDefault="00000000">
          <w:pPr>
            <w:pStyle w:val="TOC1"/>
            <w:tabs>
              <w:tab w:val="right" w:leader="dot" w:pos="9016"/>
            </w:tabs>
            <w:rPr>
              <w:rFonts w:eastAsiaTheme="minorEastAsia"/>
              <w:noProof/>
              <w:lang w:eastAsia="en-IE"/>
            </w:rPr>
          </w:pPr>
          <w:r w:rsidRPr="00E0398D">
            <w:rPr>
              <w:sz w:val="24"/>
              <w:szCs w:val="24"/>
            </w:rPr>
            <w:fldChar w:fldCharType="begin"/>
          </w:r>
          <w:r w:rsidRPr="00E0398D">
            <w:rPr>
              <w:sz w:val="24"/>
              <w:szCs w:val="24"/>
            </w:rPr>
            <w:instrText xml:space="preserve"> TOC \o "1-3" \h \z \u </w:instrText>
          </w:r>
          <w:r w:rsidRPr="00E0398D">
            <w:rPr>
              <w:sz w:val="24"/>
              <w:szCs w:val="24"/>
            </w:rPr>
            <w:fldChar w:fldCharType="separate"/>
          </w:r>
          <w:hyperlink w:anchor="_Toc132657888" w:history="1">
            <w:r w:rsidR="00BE3276" w:rsidRPr="00F41416">
              <w:rPr>
                <w:rStyle w:val="Hyperlink"/>
                <w:noProof/>
              </w:rPr>
              <w:t>Abstract</w:t>
            </w:r>
            <w:r w:rsidR="00BE3276">
              <w:rPr>
                <w:noProof/>
                <w:webHidden/>
              </w:rPr>
              <w:tab/>
            </w:r>
            <w:r w:rsidR="00BE3276">
              <w:rPr>
                <w:noProof/>
                <w:webHidden/>
              </w:rPr>
              <w:fldChar w:fldCharType="begin"/>
            </w:r>
            <w:r w:rsidR="00BE3276">
              <w:rPr>
                <w:noProof/>
                <w:webHidden/>
              </w:rPr>
              <w:instrText xml:space="preserve"> PAGEREF _Toc132657888 \h </w:instrText>
            </w:r>
            <w:r w:rsidR="00BE3276">
              <w:rPr>
                <w:noProof/>
                <w:webHidden/>
              </w:rPr>
            </w:r>
            <w:r w:rsidR="00BE3276">
              <w:rPr>
                <w:noProof/>
                <w:webHidden/>
              </w:rPr>
              <w:fldChar w:fldCharType="separate"/>
            </w:r>
            <w:r w:rsidR="00060BAD">
              <w:rPr>
                <w:noProof/>
                <w:webHidden/>
              </w:rPr>
              <w:t>1</w:t>
            </w:r>
            <w:r w:rsidR="00BE3276">
              <w:rPr>
                <w:noProof/>
                <w:webHidden/>
              </w:rPr>
              <w:fldChar w:fldCharType="end"/>
            </w:r>
          </w:hyperlink>
        </w:p>
        <w:p w14:paraId="610F63EE" w14:textId="7358BAF3" w:rsidR="00BE3276" w:rsidRDefault="00000000">
          <w:pPr>
            <w:pStyle w:val="TOC1"/>
            <w:tabs>
              <w:tab w:val="right" w:leader="dot" w:pos="9016"/>
            </w:tabs>
            <w:rPr>
              <w:rFonts w:eastAsiaTheme="minorEastAsia"/>
              <w:noProof/>
              <w:lang w:eastAsia="en-IE"/>
            </w:rPr>
          </w:pPr>
          <w:hyperlink w:anchor="_Toc132657889" w:history="1">
            <w:r w:rsidR="00BE3276" w:rsidRPr="00F41416">
              <w:rPr>
                <w:rStyle w:val="Hyperlink"/>
                <w:noProof/>
              </w:rPr>
              <w:t>Introduction</w:t>
            </w:r>
            <w:r w:rsidR="00BE3276">
              <w:rPr>
                <w:noProof/>
                <w:webHidden/>
              </w:rPr>
              <w:tab/>
            </w:r>
            <w:r w:rsidR="00BE3276">
              <w:rPr>
                <w:noProof/>
                <w:webHidden/>
              </w:rPr>
              <w:fldChar w:fldCharType="begin"/>
            </w:r>
            <w:r w:rsidR="00BE3276">
              <w:rPr>
                <w:noProof/>
                <w:webHidden/>
              </w:rPr>
              <w:instrText xml:space="preserve"> PAGEREF _Toc132657889 \h </w:instrText>
            </w:r>
            <w:r w:rsidR="00BE3276">
              <w:rPr>
                <w:noProof/>
                <w:webHidden/>
              </w:rPr>
            </w:r>
            <w:r w:rsidR="00BE3276">
              <w:rPr>
                <w:noProof/>
                <w:webHidden/>
              </w:rPr>
              <w:fldChar w:fldCharType="separate"/>
            </w:r>
            <w:r w:rsidR="00060BAD">
              <w:rPr>
                <w:noProof/>
                <w:webHidden/>
              </w:rPr>
              <w:t>4</w:t>
            </w:r>
            <w:r w:rsidR="00BE3276">
              <w:rPr>
                <w:noProof/>
                <w:webHidden/>
              </w:rPr>
              <w:fldChar w:fldCharType="end"/>
            </w:r>
          </w:hyperlink>
        </w:p>
        <w:p w14:paraId="2679947A" w14:textId="2AC7C10D" w:rsidR="00BE3276" w:rsidRDefault="00000000">
          <w:pPr>
            <w:pStyle w:val="TOC1"/>
            <w:tabs>
              <w:tab w:val="right" w:leader="dot" w:pos="9016"/>
            </w:tabs>
            <w:rPr>
              <w:rFonts w:eastAsiaTheme="minorEastAsia"/>
              <w:noProof/>
              <w:lang w:eastAsia="en-IE"/>
            </w:rPr>
          </w:pPr>
          <w:hyperlink w:anchor="_Toc132657890" w:history="1">
            <w:r w:rsidR="00BE3276" w:rsidRPr="00F41416">
              <w:rPr>
                <w:rStyle w:val="Hyperlink"/>
                <w:noProof/>
              </w:rPr>
              <w:t>Project Scope</w:t>
            </w:r>
            <w:r w:rsidR="00BE3276">
              <w:rPr>
                <w:noProof/>
                <w:webHidden/>
              </w:rPr>
              <w:tab/>
            </w:r>
            <w:r w:rsidR="00BE3276">
              <w:rPr>
                <w:noProof/>
                <w:webHidden/>
              </w:rPr>
              <w:fldChar w:fldCharType="begin"/>
            </w:r>
            <w:r w:rsidR="00BE3276">
              <w:rPr>
                <w:noProof/>
                <w:webHidden/>
              </w:rPr>
              <w:instrText xml:space="preserve"> PAGEREF _Toc132657890 \h </w:instrText>
            </w:r>
            <w:r w:rsidR="00BE3276">
              <w:rPr>
                <w:noProof/>
                <w:webHidden/>
              </w:rPr>
            </w:r>
            <w:r w:rsidR="00BE3276">
              <w:rPr>
                <w:noProof/>
                <w:webHidden/>
              </w:rPr>
              <w:fldChar w:fldCharType="separate"/>
            </w:r>
            <w:r w:rsidR="00060BAD">
              <w:rPr>
                <w:noProof/>
                <w:webHidden/>
              </w:rPr>
              <w:t>4</w:t>
            </w:r>
            <w:r w:rsidR="00BE3276">
              <w:rPr>
                <w:noProof/>
                <w:webHidden/>
              </w:rPr>
              <w:fldChar w:fldCharType="end"/>
            </w:r>
          </w:hyperlink>
        </w:p>
        <w:p w14:paraId="2141DF31" w14:textId="2F7D3DBD" w:rsidR="00BE3276" w:rsidRDefault="00000000">
          <w:pPr>
            <w:pStyle w:val="TOC2"/>
            <w:tabs>
              <w:tab w:val="right" w:leader="dot" w:pos="9016"/>
            </w:tabs>
            <w:rPr>
              <w:rFonts w:eastAsiaTheme="minorEastAsia"/>
              <w:noProof/>
              <w:lang w:eastAsia="en-IE"/>
            </w:rPr>
          </w:pPr>
          <w:hyperlink w:anchor="_Toc132657891" w:history="1">
            <w:r w:rsidR="00BE3276" w:rsidRPr="00F41416">
              <w:rPr>
                <w:rStyle w:val="Hyperlink"/>
                <w:noProof/>
              </w:rPr>
              <w:t>Assumptions</w:t>
            </w:r>
            <w:r w:rsidR="00BE3276">
              <w:rPr>
                <w:noProof/>
                <w:webHidden/>
              </w:rPr>
              <w:tab/>
            </w:r>
            <w:r w:rsidR="00BE3276">
              <w:rPr>
                <w:noProof/>
                <w:webHidden/>
              </w:rPr>
              <w:fldChar w:fldCharType="begin"/>
            </w:r>
            <w:r w:rsidR="00BE3276">
              <w:rPr>
                <w:noProof/>
                <w:webHidden/>
              </w:rPr>
              <w:instrText xml:space="preserve"> PAGEREF _Toc132657891 \h </w:instrText>
            </w:r>
            <w:r w:rsidR="00BE3276">
              <w:rPr>
                <w:noProof/>
                <w:webHidden/>
              </w:rPr>
            </w:r>
            <w:r w:rsidR="00BE3276">
              <w:rPr>
                <w:noProof/>
                <w:webHidden/>
              </w:rPr>
              <w:fldChar w:fldCharType="separate"/>
            </w:r>
            <w:r w:rsidR="00060BAD">
              <w:rPr>
                <w:noProof/>
                <w:webHidden/>
              </w:rPr>
              <w:t>4</w:t>
            </w:r>
            <w:r w:rsidR="00BE3276">
              <w:rPr>
                <w:noProof/>
                <w:webHidden/>
              </w:rPr>
              <w:fldChar w:fldCharType="end"/>
            </w:r>
          </w:hyperlink>
        </w:p>
        <w:p w14:paraId="771C3097" w14:textId="5579DE03" w:rsidR="00BE3276" w:rsidRDefault="00000000">
          <w:pPr>
            <w:pStyle w:val="TOC2"/>
            <w:tabs>
              <w:tab w:val="right" w:leader="dot" w:pos="9016"/>
            </w:tabs>
            <w:rPr>
              <w:rFonts w:eastAsiaTheme="minorEastAsia"/>
              <w:noProof/>
              <w:lang w:eastAsia="en-IE"/>
            </w:rPr>
          </w:pPr>
          <w:hyperlink w:anchor="_Toc132657892" w:history="1">
            <w:r w:rsidR="00BE3276" w:rsidRPr="00F41416">
              <w:rPr>
                <w:rStyle w:val="Hyperlink"/>
                <w:noProof/>
              </w:rPr>
              <w:t>Risks</w:t>
            </w:r>
            <w:r w:rsidR="00BE3276">
              <w:rPr>
                <w:noProof/>
                <w:webHidden/>
              </w:rPr>
              <w:tab/>
            </w:r>
            <w:r w:rsidR="00BE3276">
              <w:rPr>
                <w:noProof/>
                <w:webHidden/>
              </w:rPr>
              <w:fldChar w:fldCharType="begin"/>
            </w:r>
            <w:r w:rsidR="00BE3276">
              <w:rPr>
                <w:noProof/>
                <w:webHidden/>
              </w:rPr>
              <w:instrText xml:space="preserve"> PAGEREF _Toc132657892 \h </w:instrText>
            </w:r>
            <w:r w:rsidR="00BE3276">
              <w:rPr>
                <w:noProof/>
                <w:webHidden/>
              </w:rPr>
            </w:r>
            <w:r w:rsidR="00BE3276">
              <w:rPr>
                <w:noProof/>
                <w:webHidden/>
              </w:rPr>
              <w:fldChar w:fldCharType="separate"/>
            </w:r>
            <w:r w:rsidR="00060BAD">
              <w:rPr>
                <w:noProof/>
                <w:webHidden/>
              </w:rPr>
              <w:t>4</w:t>
            </w:r>
            <w:r w:rsidR="00BE3276">
              <w:rPr>
                <w:noProof/>
                <w:webHidden/>
              </w:rPr>
              <w:fldChar w:fldCharType="end"/>
            </w:r>
          </w:hyperlink>
        </w:p>
        <w:p w14:paraId="0F81103D" w14:textId="1F91E9C2" w:rsidR="00BE3276" w:rsidRDefault="00000000">
          <w:pPr>
            <w:pStyle w:val="TOC1"/>
            <w:tabs>
              <w:tab w:val="right" w:leader="dot" w:pos="9016"/>
            </w:tabs>
            <w:rPr>
              <w:rFonts w:eastAsiaTheme="minorEastAsia"/>
              <w:noProof/>
              <w:lang w:eastAsia="en-IE"/>
            </w:rPr>
          </w:pPr>
          <w:hyperlink w:anchor="_Toc132657893" w:history="1">
            <w:r w:rsidR="00BE3276" w:rsidRPr="00F41416">
              <w:rPr>
                <w:rStyle w:val="Hyperlink"/>
                <w:noProof/>
              </w:rPr>
              <w:t>Deliverables</w:t>
            </w:r>
            <w:r w:rsidR="00BE3276">
              <w:rPr>
                <w:noProof/>
                <w:webHidden/>
              </w:rPr>
              <w:tab/>
            </w:r>
            <w:r w:rsidR="00BE3276">
              <w:rPr>
                <w:noProof/>
                <w:webHidden/>
              </w:rPr>
              <w:fldChar w:fldCharType="begin"/>
            </w:r>
            <w:r w:rsidR="00BE3276">
              <w:rPr>
                <w:noProof/>
                <w:webHidden/>
              </w:rPr>
              <w:instrText xml:space="preserve"> PAGEREF _Toc132657893 \h </w:instrText>
            </w:r>
            <w:r w:rsidR="00BE3276">
              <w:rPr>
                <w:noProof/>
                <w:webHidden/>
              </w:rPr>
            </w:r>
            <w:r w:rsidR="00BE3276">
              <w:rPr>
                <w:noProof/>
                <w:webHidden/>
              </w:rPr>
              <w:fldChar w:fldCharType="separate"/>
            </w:r>
            <w:r w:rsidR="00060BAD">
              <w:rPr>
                <w:noProof/>
                <w:webHidden/>
              </w:rPr>
              <w:t>5</w:t>
            </w:r>
            <w:r w:rsidR="00BE3276">
              <w:rPr>
                <w:noProof/>
                <w:webHidden/>
              </w:rPr>
              <w:fldChar w:fldCharType="end"/>
            </w:r>
          </w:hyperlink>
        </w:p>
        <w:p w14:paraId="65589F8B" w14:textId="062B2493" w:rsidR="00BE3276" w:rsidRDefault="00000000">
          <w:pPr>
            <w:pStyle w:val="TOC2"/>
            <w:tabs>
              <w:tab w:val="right" w:leader="dot" w:pos="9016"/>
            </w:tabs>
            <w:rPr>
              <w:rFonts w:eastAsiaTheme="minorEastAsia"/>
              <w:noProof/>
              <w:lang w:eastAsia="en-IE"/>
            </w:rPr>
          </w:pPr>
          <w:hyperlink w:anchor="_Toc132657894" w:history="1">
            <w:r w:rsidR="00BE3276" w:rsidRPr="00F41416">
              <w:rPr>
                <w:rStyle w:val="Hyperlink"/>
                <w:noProof/>
              </w:rPr>
              <w:t>Core Deliverables</w:t>
            </w:r>
            <w:r w:rsidR="00BE3276">
              <w:rPr>
                <w:noProof/>
                <w:webHidden/>
              </w:rPr>
              <w:tab/>
            </w:r>
            <w:r w:rsidR="00BE3276">
              <w:rPr>
                <w:noProof/>
                <w:webHidden/>
              </w:rPr>
              <w:fldChar w:fldCharType="begin"/>
            </w:r>
            <w:r w:rsidR="00BE3276">
              <w:rPr>
                <w:noProof/>
                <w:webHidden/>
              </w:rPr>
              <w:instrText xml:space="preserve"> PAGEREF _Toc132657894 \h </w:instrText>
            </w:r>
            <w:r w:rsidR="00BE3276">
              <w:rPr>
                <w:noProof/>
                <w:webHidden/>
              </w:rPr>
            </w:r>
            <w:r w:rsidR="00BE3276">
              <w:rPr>
                <w:noProof/>
                <w:webHidden/>
              </w:rPr>
              <w:fldChar w:fldCharType="separate"/>
            </w:r>
            <w:r w:rsidR="00060BAD">
              <w:rPr>
                <w:noProof/>
                <w:webHidden/>
              </w:rPr>
              <w:t>5</w:t>
            </w:r>
            <w:r w:rsidR="00BE3276">
              <w:rPr>
                <w:noProof/>
                <w:webHidden/>
              </w:rPr>
              <w:fldChar w:fldCharType="end"/>
            </w:r>
          </w:hyperlink>
        </w:p>
        <w:p w14:paraId="13ED77DB" w14:textId="2D0651F6" w:rsidR="00BE3276" w:rsidRDefault="00000000">
          <w:pPr>
            <w:pStyle w:val="TOC2"/>
            <w:tabs>
              <w:tab w:val="right" w:leader="dot" w:pos="9016"/>
            </w:tabs>
            <w:rPr>
              <w:rFonts w:eastAsiaTheme="minorEastAsia"/>
              <w:noProof/>
              <w:lang w:eastAsia="en-IE"/>
            </w:rPr>
          </w:pPr>
          <w:hyperlink w:anchor="_Toc132657895" w:history="1">
            <w:r w:rsidR="00BE3276" w:rsidRPr="00F41416">
              <w:rPr>
                <w:rStyle w:val="Hyperlink"/>
                <w:noProof/>
              </w:rPr>
              <w:t>Non-Core Deliverables</w:t>
            </w:r>
            <w:r w:rsidR="00BE3276">
              <w:rPr>
                <w:noProof/>
                <w:webHidden/>
              </w:rPr>
              <w:tab/>
            </w:r>
            <w:r w:rsidR="00BE3276">
              <w:rPr>
                <w:noProof/>
                <w:webHidden/>
              </w:rPr>
              <w:fldChar w:fldCharType="begin"/>
            </w:r>
            <w:r w:rsidR="00BE3276">
              <w:rPr>
                <w:noProof/>
                <w:webHidden/>
              </w:rPr>
              <w:instrText xml:space="preserve"> PAGEREF _Toc132657895 \h </w:instrText>
            </w:r>
            <w:r w:rsidR="00BE3276">
              <w:rPr>
                <w:noProof/>
                <w:webHidden/>
              </w:rPr>
            </w:r>
            <w:r w:rsidR="00BE3276">
              <w:rPr>
                <w:noProof/>
                <w:webHidden/>
              </w:rPr>
              <w:fldChar w:fldCharType="separate"/>
            </w:r>
            <w:r w:rsidR="00060BAD">
              <w:rPr>
                <w:noProof/>
                <w:webHidden/>
              </w:rPr>
              <w:t>6</w:t>
            </w:r>
            <w:r w:rsidR="00BE3276">
              <w:rPr>
                <w:noProof/>
                <w:webHidden/>
              </w:rPr>
              <w:fldChar w:fldCharType="end"/>
            </w:r>
          </w:hyperlink>
        </w:p>
        <w:p w14:paraId="181BD6AA" w14:textId="4F02A315" w:rsidR="00BE3276" w:rsidRDefault="00000000">
          <w:pPr>
            <w:pStyle w:val="TOC1"/>
            <w:tabs>
              <w:tab w:val="right" w:leader="dot" w:pos="9016"/>
            </w:tabs>
            <w:rPr>
              <w:rFonts w:eastAsiaTheme="minorEastAsia"/>
              <w:noProof/>
              <w:lang w:eastAsia="en-IE"/>
            </w:rPr>
          </w:pPr>
          <w:hyperlink w:anchor="_Toc132657896" w:history="1">
            <w:r w:rsidR="00BE3276" w:rsidRPr="00F41416">
              <w:rPr>
                <w:rStyle w:val="Hyperlink"/>
                <w:noProof/>
              </w:rPr>
              <w:t>Technologies</w:t>
            </w:r>
            <w:r w:rsidR="00BE3276">
              <w:rPr>
                <w:noProof/>
                <w:webHidden/>
              </w:rPr>
              <w:tab/>
            </w:r>
            <w:r w:rsidR="00BE3276">
              <w:rPr>
                <w:noProof/>
                <w:webHidden/>
              </w:rPr>
              <w:fldChar w:fldCharType="begin"/>
            </w:r>
            <w:r w:rsidR="00BE3276">
              <w:rPr>
                <w:noProof/>
                <w:webHidden/>
              </w:rPr>
              <w:instrText xml:space="preserve"> PAGEREF _Toc132657896 \h </w:instrText>
            </w:r>
            <w:r w:rsidR="00BE3276">
              <w:rPr>
                <w:noProof/>
                <w:webHidden/>
              </w:rPr>
            </w:r>
            <w:r w:rsidR="00BE3276">
              <w:rPr>
                <w:noProof/>
                <w:webHidden/>
              </w:rPr>
              <w:fldChar w:fldCharType="separate"/>
            </w:r>
            <w:r w:rsidR="00060BAD">
              <w:rPr>
                <w:noProof/>
                <w:webHidden/>
              </w:rPr>
              <w:t>6</w:t>
            </w:r>
            <w:r w:rsidR="00BE3276">
              <w:rPr>
                <w:noProof/>
                <w:webHidden/>
              </w:rPr>
              <w:fldChar w:fldCharType="end"/>
            </w:r>
          </w:hyperlink>
        </w:p>
        <w:p w14:paraId="7F0703E2" w14:textId="68AFE593" w:rsidR="00BE3276" w:rsidRDefault="00000000">
          <w:pPr>
            <w:pStyle w:val="TOC2"/>
            <w:tabs>
              <w:tab w:val="right" w:leader="dot" w:pos="9016"/>
            </w:tabs>
            <w:rPr>
              <w:rFonts w:eastAsiaTheme="minorEastAsia"/>
              <w:noProof/>
              <w:lang w:eastAsia="en-IE"/>
            </w:rPr>
          </w:pPr>
          <w:hyperlink w:anchor="_Toc132657897" w:history="1">
            <w:r w:rsidR="00BE3276" w:rsidRPr="00F41416">
              <w:rPr>
                <w:rStyle w:val="Hyperlink"/>
                <w:noProof/>
              </w:rPr>
              <w:t>Programming Language</w:t>
            </w:r>
            <w:r w:rsidR="00BE3276">
              <w:rPr>
                <w:noProof/>
                <w:webHidden/>
              </w:rPr>
              <w:tab/>
            </w:r>
            <w:r w:rsidR="00BE3276">
              <w:rPr>
                <w:noProof/>
                <w:webHidden/>
              </w:rPr>
              <w:fldChar w:fldCharType="begin"/>
            </w:r>
            <w:r w:rsidR="00BE3276">
              <w:rPr>
                <w:noProof/>
                <w:webHidden/>
              </w:rPr>
              <w:instrText xml:space="preserve"> PAGEREF _Toc132657897 \h </w:instrText>
            </w:r>
            <w:r w:rsidR="00BE3276">
              <w:rPr>
                <w:noProof/>
                <w:webHidden/>
              </w:rPr>
            </w:r>
            <w:r w:rsidR="00BE3276">
              <w:rPr>
                <w:noProof/>
                <w:webHidden/>
              </w:rPr>
              <w:fldChar w:fldCharType="separate"/>
            </w:r>
            <w:r w:rsidR="00060BAD">
              <w:rPr>
                <w:noProof/>
                <w:webHidden/>
              </w:rPr>
              <w:t>6</w:t>
            </w:r>
            <w:r w:rsidR="00BE3276">
              <w:rPr>
                <w:noProof/>
                <w:webHidden/>
              </w:rPr>
              <w:fldChar w:fldCharType="end"/>
            </w:r>
          </w:hyperlink>
        </w:p>
        <w:p w14:paraId="4B2CE3EC" w14:textId="0ED4D4DE" w:rsidR="00BE3276" w:rsidRDefault="00000000">
          <w:pPr>
            <w:pStyle w:val="TOC3"/>
            <w:tabs>
              <w:tab w:val="right" w:leader="dot" w:pos="9016"/>
            </w:tabs>
            <w:rPr>
              <w:rFonts w:eastAsiaTheme="minorEastAsia"/>
              <w:noProof/>
              <w:lang w:eastAsia="en-IE"/>
            </w:rPr>
          </w:pPr>
          <w:hyperlink w:anchor="_Toc132657898" w:history="1">
            <w:r w:rsidR="00BE3276" w:rsidRPr="00F41416">
              <w:rPr>
                <w:rStyle w:val="Hyperlink"/>
                <w:noProof/>
              </w:rPr>
              <w:t>Python</w:t>
            </w:r>
            <w:r w:rsidR="00BE3276">
              <w:rPr>
                <w:noProof/>
                <w:webHidden/>
              </w:rPr>
              <w:tab/>
            </w:r>
            <w:r w:rsidR="00BE3276">
              <w:rPr>
                <w:noProof/>
                <w:webHidden/>
              </w:rPr>
              <w:fldChar w:fldCharType="begin"/>
            </w:r>
            <w:r w:rsidR="00BE3276">
              <w:rPr>
                <w:noProof/>
                <w:webHidden/>
              </w:rPr>
              <w:instrText xml:space="preserve"> PAGEREF _Toc132657898 \h </w:instrText>
            </w:r>
            <w:r w:rsidR="00BE3276">
              <w:rPr>
                <w:noProof/>
                <w:webHidden/>
              </w:rPr>
            </w:r>
            <w:r w:rsidR="00BE3276">
              <w:rPr>
                <w:noProof/>
                <w:webHidden/>
              </w:rPr>
              <w:fldChar w:fldCharType="separate"/>
            </w:r>
            <w:r w:rsidR="00060BAD">
              <w:rPr>
                <w:noProof/>
                <w:webHidden/>
              </w:rPr>
              <w:t>6</w:t>
            </w:r>
            <w:r w:rsidR="00BE3276">
              <w:rPr>
                <w:noProof/>
                <w:webHidden/>
              </w:rPr>
              <w:fldChar w:fldCharType="end"/>
            </w:r>
          </w:hyperlink>
        </w:p>
        <w:p w14:paraId="1430A117" w14:textId="429D01FB" w:rsidR="00BE3276" w:rsidRDefault="00000000">
          <w:pPr>
            <w:pStyle w:val="TOC2"/>
            <w:tabs>
              <w:tab w:val="right" w:leader="dot" w:pos="9016"/>
            </w:tabs>
            <w:rPr>
              <w:rFonts w:eastAsiaTheme="minorEastAsia"/>
              <w:noProof/>
              <w:lang w:eastAsia="en-IE"/>
            </w:rPr>
          </w:pPr>
          <w:hyperlink w:anchor="_Toc132657899" w:history="1">
            <w:r w:rsidR="00BE3276" w:rsidRPr="00F41416">
              <w:rPr>
                <w:rStyle w:val="Hyperlink"/>
                <w:noProof/>
              </w:rPr>
              <w:t>Libraries</w:t>
            </w:r>
            <w:r w:rsidR="00BE3276">
              <w:rPr>
                <w:noProof/>
                <w:webHidden/>
              </w:rPr>
              <w:tab/>
            </w:r>
            <w:r w:rsidR="00BE3276">
              <w:rPr>
                <w:noProof/>
                <w:webHidden/>
              </w:rPr>
              <w:fldChar w:fldCharType="begin"/>
            </w:r>
            <w:r w:rsidR="00BE3276">
              <w:rPr>
                <w:noProof/>
                <w:webHidden/>
              </w:rPr>
              <w:instrText xml:space="preserve"> PAGEREF _Toc132657899 \h </w:instrText>
            </w:r>
            <w:r w:rsidR="00BE3276">
              <w:rPr>
                <w:noProof/>
                <w:webHidden/>
              </w:rPr>
            </w:r>
            <w:r w:rsidR="00BE3276">
              <w:rPr>
                <w:noProof/>
                <w:webHidden/>
              </w:rPr>
              <w:fldChar w:fldCharType="separate"/>
            </w:r>
            <w:r w:rsidR="00060BAD">
              <w:rPr>
                <w:noProof/>
                <w:webHidden/>
              </w:rPr>
              <w:t>6</w:t>
            </w:r>
            <w:r w:rsidR="00BE3276">
              <w:rPr>
                <w:noProof/>
                <w:webHidden/>
              </w:rPr>
              <w:fldChar w:fldCharType="end"/>
            </w:r>
          </w:hyperlink>
        </w:p>
        <w:p w14:paraId="28A0A65B" w14:textId="71F865DD" w:rsidR="00BE3276" w:rsidRDefault="00000000">
          <w:pPr>
            <w:pStyle w:val="TOC3"/>
            <w:tabs>
              <w:tab w:val="right" w:leader="dot" w:pos="9016"/>
            </w:tabs>
            <w:rPr>
              <w:rFonts w:eastAsiaTheme="minorEastAsia"/>
              <w:noProof/>
              <w:lang w:eastAsia="en-IE"/>
            </w:rPr>
          </w:pPr>
          <w:hyperlink w:anchor="_Toc132657900" w:history="1">
            <w:r w:rsidR="00BE3276" w:rsidRPr="00F41416">
              <w:rPr>
                <w:rStyle w:val="Hyperlink"/>
                <w:noProof/>
              </w:rPr>
              <w:t>Natural Language Toolkit</w:t>
            </w:r>
            <w:r w:rsidR="00BE3276">
              <w:rPr>
                <w:noProof/>
                <w:webHidden/>
              </w:rPr>
              <w:tab/>
            </w:r>
            <w:r w:rsidR="00BE3276">
              <w:rPr>
                <w:noProof/>
                <w:webHidden/>
              </w:rPr>
              <w:fldChar w:fldCharType="begin"/>
            </w:r>
            <w:r w:rsidR="00BE3276">
              <w:rPr>
                <w:noProof/>
                <w:webHidden/>
              </w:rPr>
              <w:instrText xml:space="preserve"> PAGEREF _Toc132657900 \h </w:instrText>
            </w:r>
            <w:r w:rsidR="00BE3276">
              <w:rPr>
                <w:noProof/>
                <w:webHidden/>
              </w:rPr>
            </w:r>
            <w:r w:rsidR="00BE3276">
              <w:rPr>
                <w:noProof/>
                <w:webHidden/>
              </w:rPr>
              <w:fldChar w:fldCharType="separate"/>
            </w:r>
            <w:r w:rsidR="00060BAD">
              <w:rPr>
                <w:noProof/>
                <w:webHidden/>
              </w:rPr>
              <w:t>6</w:t>
            </w:r>
            <w:r w:rsidR="00BE3276">
              <w:rPr>
                <w:noProof/>
                <w:webHidden/>
              </w:rPr>
              <w:fldChar w:fldCharType="end"/>
            </w:r>
          </w:hyperlink>
        </w:p>
        <w:p w14:paraId="361AB0F9" w14:textId="0B5A5244" w:rsidR="00BE3276" w:rsidRDefault="00000000">
          <w:pPr>
            <w:pStyle w:val="TOC3"/>
            <w:tabs>
              <w:tab w:val="right" w:leader="dot" w:pos="9016"/>
            </w:tabs>
            <w:rPr>
              <w:rFonts w:eastAsiaTheme="minorEastAsia"/>
              <w:noProof/>
              <w:lang w:eastAsia="en-IE"/>
            </w:rPr>
          </w:pPr>
          <w:hyperlink w:anchor="_Toc132657901" w:history="1">
            <w:r w:rsidR="00BE3276" w:rsidRPr="00F41416">
              <w:rPr>
                <w:rStyle w:val="Hyperlink"/>
                <w:noProof/>
              </w:rPr>
              <w:t>BeautifulSoup</w:t>
            </w:r>
            <w:r w:rsidR="00BE3276">
              <w:rPr>
                <w:noProof/>
                <w:webHidden/>
              </w:rPr>
              <w:tab/>
            </w:r>
            <w:r w:rsidR="00BE3276">
              <w:rPr>
                <w:noProof/>
                <w:webHidden/>
              </w:rPr>
              <w:fldChar w:fldCharType="begin"/>
            </w:r>
            <w:r w:rsidR="00BE3276">
              <w:rPr>
                <w:noProof/>
                <w:webHidden/>
              </w:rPr>
              <w:instrText xml:space="preserve"> PAGEREF _Toc132657901 \h </w:instrText>
            </w:r>
            <w:r w:rsidR="00BE3276">
              <w:rPr>
                <w:noProof/>
                <w:webHidden/>
              </w:rPr>
            </w:r>
            <w:r w:rsidR="00BE3276">
              <w:rPr>
                <w:noProof/>
                <w:webHidden/>
              </w:rPr>
              <w:fldChar w:fldCharType="separate"/>
            </w:r>
            <w:r w:rsidR="00060BAD">
              <w:rPr>
                <w:noProof/>
                <w:webHidden/>
              </w:rPr>
              <w:t>7</w:t>
            </w:r>
            <w:r w:rsidR="00BE3276">
              <w:rPr>
                <w:noProof/>
                <w:webHidden/>
              </w:rPr>
              <w:fldChar w:fldCharType="end"/>
            </w:r>
          </w:hyperlink>
        </w:p>
        <w:p w14:paraId="390417F9" w14:textId="1FE47E8C" w:rsidR="00BE3276" w:rsidRDefault="00000000">
          <w:pPr>
            <w:pStyle w:val="TOC3"/>
            <w:tabs>
              <w:tab w:val="right" w:leader="dot" w:pos="9016"/>
            </w:tabs>
            <w:rPr>
              <w:rFonts w:eastAsiaTheme="minorEastAsia"/>
              <w:noProof/>
              <w:lang w:eastAsia="en-IE"/>
            </w:rPr>
          </w:pPr>
          <w:hyperlink w:anchor="_Toc132657902" w:history="1">
            <w:r w:rsidR="00BE3276" w:rsidRPr="00F41416">
              <w:rPr>
                <w:rStyle w:val="Hyperlink"/>
                <w:noProof/>
              </w:rPr>
              <w:t>Flask</w:t>
            </w:r>
            <w:r w:rsidR="00BE3276">
              <w:rPr>
                <w:noProof/>
                <w:webHidden/>
              </w:rPr>
              <w:tab/>
            </w:r>
            <w:r w:rsidR="00BE3276">
              <w:rPr>
                <w:noProof/>
                <w:webHidden/>
              </w:rPr>
              <w:fldChar w:fldCharType="begin"/>
            </w:r>
            <w:r w:rsidR="00BE3276">
              <w:rPr>
                <w:noProof/>
                <w:webHidden/>
              </w:rPr>
              <w:instrText xml:space="preserve"> PAGEREF _Toc132657902 \h </w:instrText>
            </w:r>
            <w:r w:rsidR="00BE3276">
              <w:rPr>
                <w:noProof/>
                <w:webHidden/>
              </w:rPr>
            </w:r>
            <w:r w:rsidR="00BE3276">
              <w:rPr>
                <w:noProof/>
                <w:webHidden/>
              </w:rPr>
              <w:fldChar w:fldCharType="separate"/>
            </w:r>
            <w:r w:rsidR="00060BAD">
              <w:rPr>
                <w:noProof/>
                <w:webHidden/>
              </w:rPr>
              <w:t>7</w:t>
            </w:r>
            <w:r w:rsidR="00BE3276">
              <w:rPr>
                <w:noProof/>
                <w:webHidden/>
              </w:rPr>
              <w:fldChar w:fldCharType="end"/>
            </w:r>
          </w:hyperlink>
        </w:p>
        <w:p w14:paraId="6D188B4A" w14:textId="366E1832" w:rsidR="00BE3276" w:rsidRDefault="00000000">
          <w:pPr>
            <w:pStyle w:val="TOC3"/>
            <w:tabs>
              <w:tab w:val="right" w:leader="dot" w:pos="9016"/>
            </w:tabs>
            <w:rPr>
              <w:rFonts w:eastAsiaTheme="minorEastAsia"/>
              <w:noProof/>
              <w:lang w:eastAsia="en-IE"/>
            </w:rPr>
          </w:pPr>
          <w:hyperlink w:anchor="_Toc132657903" w:history="1">
            <w:r w:rsidR="00BE3276" w:rsidRPr="00F41416">
              <w:rPr>
                <w:rStyle w:val="Hyperlink"/>
                <w:noProof/>
              </w:rPr>
              <w:t>Flask_CORS</w:t>
            </w:r>
            <w:r w:rsidR="00BE3276">
              <w:rPr>
                <w:noProof/>
                <w:webHidden/>
              </w:rPr>
              <w:tab/>
            </w:r>
            <w:r w:rsidR="00BE3276">
              <w:rPr>
                <w:noProof/>
                <w:webHidden/>
              </w:rPr>
              <w:fldChar w:fldCharType="begin"/>
            </w:r>
            <w:r w:rsidR="00BE3276">
              <w:rPr>
                <w:noProof/>
                <w:webHidden/>
              </w:rPr>
              <w:instrText xml:space="preserve"> PAGEREF _Toc132657903 \h </w:instrText>
            </w:r>
            <w:r w:rsidR="00BE3276">
              <w:rPr>
                <w:noProof/>
                <w:webHidden/>
              </w:rPr>
            </w:r>
            <w:r w:rsidR="00BE3276">
              <w:rPr>
                <w:noProof/>
                <w:webHidden/>
              </w:rPr>
              <w:fldChar w:fldCharType="separate"/>
            </w:r>
            <w:r w:rsidR="00060BAD">
              <w:rPr>
                <w:noProof/>
                <w:webHidden/>
              </w:rPr>
              <w:t>7</w:t>
            </w:r>
            <w:r w:rsidR="00BE3276">
              <w:rPr>
                <w:noProof/>
                <w:webHidden/>
              </w:rPr>
              <w:fldChar w:fldCharType="end"/>
            </w:r>
          </w:hyperlink>
        </w:p>
        <w:p w14:paraId="61A47BEF" w14:textId="6192F494" w:rsidR="00BE3276" w:rsidRDefault="00000000">
          <w:pPr>
            <w:pStyle w:val="TOC3"/>
            <w:tabs>
              <w:tab w:val="right" w:leader="dot" w:pos="9016"/>
            </w:tabs>
            <w:rPr>
              <w:rFonts w:eastAsiaTheme="minorEastAsia"/>
              <w:noProof/>
              <w:lang w:eastAsia="en-IE"/>
            </w:rPr>
          </w:pPr>
          <w:hyperlink w:anchor="_Toc132657904" w:history="1">
            <w:r w:rsidR="00BE3276" w:rsidRPr="00F41416">
              <w:rPr>
                <w:rStyle w:val="Hyperlink"/>
                <w:noProof/>
              </w:rPr>
              <w:t>Urllib.parse</w:t>
            </w:r>
            <w:r w:rsidR="00BE3276">
              <w:rPr>
                <w:noProof/>
                <w:webHidden/>
              </w:rPr>
              <w:tab/>
            </w:r>
            <w:r w:rsidR="00BE3276">
              <w:rPr>
                <w:noProof/>
                <w:webHidden/>
              </w:rPr>
              <w:fldChar w:fldCharType="begin"/>
            </w:r>
            <w:r w:rsidR="00BE3276">
              <w:rPr>
                <w:noProof/>
                <w:webHidden/>
              </w:rPr>
              <w:instrText xml:space="preserve"> PAGEREF _Toc132657904 \h </w:instrText>
            </w:r>
            <w:r w:rsidR="00BE3276">
              <w:rPr>
                <w:noProof/>
                <w:webHidden/>
              </w:rPr>
            </w:r>
            <w:r w:rsidR="00BE3276">
              <w:rPr>
                <w:noProof/>
                <w:webHidden/>
              </w:rPr>
              <w:fldChar w:fldCharType="separate"/>
            </w:r>
            <w:r w:rsidR="00060BAD">
              <w:rPr>
                <w:noProof/>
                <w:webHidden/>
              </w:rPr>
              <w:t>7</w:t>
            </w:r>
            <w:r w:rsidR="00BE3276">
              <w:rPr>
                <w:noProof/>
                <w:webHidden/>
              </w:rPr>
              <w:fldChar w:fldCharType="end"/>
            </w:r>
          </w:hyperlink>
        </w:p>
        <w:p w14:paraId="7E3368F2" w14:textId="52C5EFF3" w:rsidR="00BE3276" w:rsidRDefault="00000000">
          <w:pPr>
            <w:pStyle w:val="TOC3"/>
            <w:tabs>
              <w:tab w:val="right" w:leader="dot" w:pos="9016"/>
            </w:tabs>
            <w:rPr>
              <w:rFonts w:eastAsiaTheme="minorEastAsia"/>
              <w:noProof/>
              <w:lang w:eastAsia="en-IE"/>
            </w:rPr>
          </w:pPr>
          <w:hyperlink w:anchor="_Toc132657905" w:history="1">
            <w:r w:rsidR="00BE3276" w:rsidRPr="00F41416">
              <w:rPr>
                <w:rStyle w:val="Hyperlink"/>
                <w:noProof/>
              </w:rPr>
              <w:t>sklearn</w:t>
            </w:r>
            <w:r w:rsidR="00BE3276">
              <w:rPr>
                <w:noProof/>
                <w:webHidden/>
              </w:rPr>
              <w:tab/>
            </w:r>
            <w:r w:rsidR="00BE3276">
              <w:rPr>
                <w:noProof/>
                <w:webHidden/>
              </w:rPr>
              <w:fldChar w:fldCharType="begin"/>
            </w:r>
            <w:r w:rsidR="00BE3276">
              <w:rPr>
                <w:noProof/>
                <w:webHidden/>
              </w:rPr>
              <w:instrText xml:space="preserve"> PAGEREF _Toc132657905 \h </w:instrText>
            </w:r>
            <w:r w:rsidR="00BE3276">
              <w:rPr>
                <w:noProof/>
                <w:webHidden/>
              </w:rPr>
            </w:r>
            <w:r w:rsidR="00BE3276">
              <w:rPr>
                <w:noProof/>
                <w:webHidden/>
              </w:rPr>
              <w:fldChar w:fldCharType="separate"/>
            </w:r>
            <w:r w:rsidR="00060BAD">
              <w:rPr>
                <w:noProof/>
                <w:webHidden/>
              </w:rPr>
              <w:t>8</w:t>
            </w:r>
            <w:r w:rsidR="00BE3276">
              <w:rPr>
                <w:noProof/>
                <w:webHidden/>
              </w:rPr>
              <w:fldChar w:fldCharType="end"/>
            </w:r>
          </w:hyperlink>
        </w:p>
        <w:p w14:paraId="154E060D" w14:textId="3F012802" w:rsidR="00BE3276" w:rsidRDefault="00000000">
          <w:pPr>
            <w:pStyle w:val="TOC3"/>
            <w:tabs>
              <w:tab w:val="right" w:leader="dot" w:pos="9016"/>
            </w:tabs>
            <w:rPr>
              <w:rFonts w:eastAsiaTheme="minorEastAsia"/>
              <w:noProof/>
              <w:lang w:eastAsia="en-IE"/>
            </w:rPr>
          </w:pPr>
          <w:hyperlink w:anchor="_Toc132657906" w:history="1">
            <w:r w:rsidR="00BE3276" w:rsidRPr="00F41416">
              <w:rPr>
                <w:rStyle w:val="Hyperlink"/>
                <w:noProof/>
              </w:rPr>
              <w:t>Duckduckgo_search</w:t>
            </w:r>
            <w:r w:rsidR="00BE3276">
              <w:rPr>
                <w:noProof/>
                <w:webHidden/>
              </w:rPr>
              <w:tab/>
            </w:r>
            <w:r w:rsidR="00BE3276">
              <w:rPr>
                <w:noProof/>
                <w:webHidden/>
              </w:rPr>
              <w:fldChar w:fldCharType="begin"/>
            </w:r>
            <w:r w:rsidR="00BE3276">
              <w:rPr>
                <w:noProof/>
                <w:webHidden/>
              </w:rPr>
              <w:instrText xml:space="preserve"> PAGEREF _Toc132657906 \h </w:instrText>
            </w:r>
            <w:r w:rsidR="00BE3276">
              <w:rPr>
                <w:noProof/>
                <w:webHidden/>
              </w:rPr>
            </w:r>
            <w:r w:rsidR="00BE3276">
              <w:rPr>
                <w:noProof/>
                <w:webHidden/>
              </w:rPr>
              <w:fldChar w:fldCharType="separate"/>
            </w:r>
            <w:r w:rsidR="00060BAD">
              <w:rPr>
                <w:noProof/>
                <w:webHidden/>
              </w:rPr>
              <w:t>8</w:t>
            </w:r>
            <w:r w:rsidR="00BE3276">
              <w:rPr>
                <w:noProof/>
                <w:webHidden/>
              </w:rPr>
              <w:fldChar w:fldCharType="end"/>
            </w:r>
          </w:hyperlink>
        </w:p>
        <w:p w14:paraId="6D4AD731" w14:textId="09D046F3" w:rsidR="00BE3276" w:rsidRDefault="00000000">
          <w:pPr>
            <w:pStyle w:val="TOC3"/>
            <w:tabs>
              <w:tab w:val="right" w:leader="dot" w:pos="9016"/>
            </w:tabs>
            <w:rPr>
              <w:rFonts w:eastAsiaTheme="minorEastAsia"/>
              <w:noProof/>
              <w:lang w:eastAsia="en-IE"/>
            </w:rPr>
          </w:pPr>
          <w:hyperlink w:anchor="_Toc132657907" w:history="1">
            <w:r w:rsidR="00BE3276" w:rsidRPr="00F41416">
              <w:rPr>
                <w:rStyle w:val="Hyperlink"/>
                <w:noProof/>
              </w:rPr>
              <w:t>WhoIs</w:t>
            </w:r>
            <w:r w:rsidR="00BE3276">
              <w:rPr>
                <w:noProof/>
                <w:webHidden/>
              </w:rPr>
              <w:tab/>
            </w:r>
            <w:r w:rsidR="00BE3276">
              <w:rPr>
                <w:noProof/>
                <w:webHidden/>
              </w:rPr>
              <w:fldChar w:fldCharType="begin"/>
            </w:r>
            <w:r w:rsidR="00BE3276">
              <w:rPr>
                <w:noProof/>
                <w:webHidden/>
              </w:rPr>
              <w:instrText xml:space="preserve"> PAGEREF _Toc132657907 \h </w:instrText>
            </w:r>
            <w:r w:rsidR="00BE3276">
              <w:rPr>
                <w:noProof/>
                <w:webHidden/>
              </w:rPr>
            </w:r>
            <w:r w:rsidR="00BE3276">
              <w:rPr>
                <w:noProof/>
                <w:webHidden/>
              </w:rPr>
              <w:fldChar w:fldCharType="separate"/>
            </w:r>
            <w:r w:rsidR="00060BAD">
              <w:rPr>
                <w:noProof/>
                <w:webHidden/>
              </w:rPr>
              <w:t>8</w:t>
            </w:r>
            <w:r w:rsidR="00BE3276">
              <w:rPr>
                <w:noProof/>
                <w:webHidden/>
              </w:rPr>
              <w:fldChar w:fldCharType="end"/>
            </w:r>
          </w:hyperlink>
        </w:p>
        <w:p w14:paraId="6B2E7506" w14:textId="7AC0430C" w:rsidR="00BE3276" w:rsidRDefault="00000000">
          <w:pPr>
            <w:pStyle w:val="TOC3"/>
            <w:tabs>
              <w:tab w:val="right" w:leader="dot" w:pos="9016"/>
            </w:tabs>
            <w:rPr>
              <w:rFonts w:eastAsiaTheme="minorEastAsia"/>
              <w:noProof/>
              <w:lang w:eastAsia="en-IE"/>
            </w:rPr>
          </w:pPr>
          <w:hyperlink w:anchor="_Toc132657908" w:history="1">
            <w:r w:rsidR="00BE3276" w:rsidRPr="00F41416">
              <w:rPr>
                <w:rStyle w:val="Hyperlink"/>
                <w:noProof/>
              </w:rPr>
              <w:t>Json</w:t>
            </w:r>
            <w:r w:rsidR="00BE3276">
              <w:rPr>
                <w:noProof/>
                <w:webHidden/>
              </w:rPr>
              <w:tab/>
            </w:r>
            <w:r w:rsidR="00BE3276">
              <w:rPr>
                <w:noProof/>
                <w:webHidden/>
              </w:rPr>
              <w:fldChar w:fldCharType="begin"/>
            </w:r>
            <w:r w:rsidR="00BE3276">
              <w:rPr>
                <w:noProof/>
                <w:webHidden/>
              </w:rPr>
              <w:instrText xml:space="preserve"> PAGEREF _Toc132657908 \h </w:instrText>
            </w:r>
            <w:r w:rsidR="00BE3276">
              <w:rPr>
                <w:noProof/>
                <w:webHidden/>
              </w:rPr>
            </w:r>
            <w:r w:rsidR="00BE3276">
              <w:rPr>
                <w:noProof/>
                <w:webHidden/>
              </w:rPr>
              <w:fldChar w:fldCharType="separate"/>
            </w:r>
            <w:r w:rsidR="00060BAD">
              <w:rPr>
                <w:noProof/>
                <w:webHidden/>
              </w:rPr>
              <w:t>9</w:t>
            </w:r>
            <w:r w:rsidR="00BE3276">
              <w:rPr>
                <w:noProof/>
                <w:webHidden/>
              </w:rPr>
              <w:fldChar w:fldCharType="end"/>
            </w:r>
          </w:hyperlink>
        </w:p>
        <w:p w14:paraId="704C5BB1" w14:textId="6EFA16B8" w:rsidR="00BE3276" w:rsidRDefault="00000000">
          <w:pPr>
            <w:pStyle w:val="TOC3"/>
            <w:tabs>
              <w:tab w:val="right" w:leader="dot" w:pos="9016"/>
            </w:tabs>
            <w:rPr>
              <w:rFonts w:eastAsiaTheme="minorEastAsia"/>
              <w:noProof/>
              <w:lang w:eastAsia="en-IE"/>
            </w:rPr>
          </w:pPr>
          <w:hyperlink w:anchor="_Toc132657909" w:history="1">
            <w:r w:rsidR="00BE3276" w:rsidRPr="00F41416">
              <w:rPr>
                <w:rStyle w:val="Hyperlink"/>
                <w:noProof/>
              </w:rPr>
              <w:t>Socket</w:t>
            </w:r>
            <w:r w:rsidR="00BE3276">
              <w:rPr>
                <w:noProof/>
                <w:webHidden/>
              </w:rPr>
              <w:tab/>
            </w:r>
            <w:r w:rsidR="00BE3276">
              <w:rPr>
                <w:noProof/>
                <w:webHidden/>
              </w:rPr>
              <w:fldChar w:fldCharType="begin"/>
            </w:r>
            <w:r w:rsidR="00BE3276">
              <w:rPr>
                <w:noProof/>
                <w:webHidden/>
              </w:rPr>
              <w:instrText xml:space="preserve"> PAGEREF _Toc132657909 \h </w:instrText>
            </w:r>
            <w:r w:rsidR="00BE3276">
              <w:rPr>
                <w:noProof/>
                <w:webHidden/>
              </w:rPr>
            </w:r>
            <w:r w:rsidR="00BE3276">
              <w:rPr>
                <w:noProof/>
                <w:webHidden/>
              </w:rPr>
              <w:fldChar w:fldCharType="separate"/>
            </w:r>
            <w:r w:rsidR="00060BAD">
              <w:rPr>
                <w:noProof/>
                <w:webHidden/>
              </w:rPr>
              <w:t>9</w:t>
            </w:r>
            <w:r w:rsidR="00BE3276">
              <w:rPr>
                <w:noProof/>
                <w:webHidden/>
              </w:rPr>
              <w:fldChar w:fldCharType="end"/>
            </w:r>
          </w:hyperlink>
        </w:p>
        <w:p w14:paraId="3C668086" w14:textId="29911537" w:rsidR="00BE3276" w:rsidRDefault="00000000">
          <w:pPr>
            <w:pStyle w:val="TOC3"/>
            <w:tabs>
              <w:tab w:val="right" w:leader="dot" w:pos="9016"/>
            </w:tabs>
            <w:rPr>
              <w:rFonts w:eastAsiaTheme="minorEastAsia"/>
              <w:noProof/>
              <w:lang w:eastAsia="en-IE"/>
            </w:rPr>
          </w:pPr>
          <w:hyperlink w:anchor="_Toc132657910" w:history="1">
            <w:r w:rsidR="00BE3276" w:rsidRPr="00F41416">
              <w:rPr>
                <w:rStyle w:val="Hyperlink"/>
                <w:noProof/>
              </w:rPr>
              <w:t>SSL</w:t>
            </w:r>
            <w:r w:rsidR="00BE3276">
              <w:rPr>
                <w:noProof/>
                <w:webHidden/>
              </w:rPr>
              <w:tab/>
            </w:r>
            <w:r w:rsidR="00BE3276">
              <w:rPr>
                <w:noProof/>
                <w:webHidden/>
              </w:rPr>
              <w:fldChar w:fldCharType="begin"/>
            </w:r>
            <w:r w:rsidR="00BE3276">
              <w:rPr>
                <w:noProof/>
                <w:webHidden/>
              </w:rPr>
              <w:instrText xml:space="preserve"> PAGEREF _Toc132657910 \h </w:instrText>
            </w:r>
            <w:r w:rsidR="00BE3276">
              <w:rPr>
                <w:noProof/>
                <w:webHidden/>
              </w:rPr>
            </w:r>
            <w:r w:rsidR="00BE3276">
              <w:rPr>
                <w:noProof/>
                <w:webHidden/>
              </w:rPr>
              <w:fldChar w:fldCharType="separate"/>
            </w:r>
            <w:r w:rsidR="00060BAD">
              <w:rPr>
                <w:noProof/>
                <w:webHidden/>
              </w:rPr>
              <w:t>9</w:t>
            </w:r>
            <w:r w:rsidR="00BE3276">
              <w:rPr>
                <w:noProof/>
                <w:webHidden/>
              </w:rPr>
              <w:fldChar w:fldCharType="end"/>
            </w:r>
          </w:hyperlink>
        </w:p>
        <w:p w14:paraId="435D6BD2" w14:textId="796E72B7" w:rsidR="00BE3276" w:rsidRDefault="00000000">
          <w:pPr>
            <w:pStyle w:val="TOC3"/>
            <w:tabs>
              <w:tab w:val="right" w:leader="dot" w:pos="9016"/>
            </w:tabs>
            <w:rPr>
              <w:rFonts w:eastAsiaTheme="minorEastAsia"/>
              <w:noProof/>
              <w:lang w:eastAsia="en-IE"/>
            </w:rPr>
          </w:pPr>
          <w:hyperlink w:anchor="_Toc132657911" w:history="1">
            <w:r w:rsidR="00BE3276" w:rsidRPr="00F41416">
              <w:rPr>
                <w:rStyle w:val="Hyperlink"/>
                <w:noProof/>
              </w:rPr>
              <w:t>datetime</w:t>
            </w:r>
            <w:r w:rsidR="00BE3276">
              <w:rPr>
                <w:noProof/>
                <w:webHidden/>
              </w:rPr>
              <w:tab/>
            </w:r>
            <w:r w:rsidR="00BE3276">
              <w:rPr>
                <w:noProof/>
                <w:webHidden/>
              </w:rPr>
              <w:fldChar w:fldCharType="begin"/>
            </w:r>
            <w:r w:rsidR="00BE3276">
              <w:rPr>
                <w:noProof/>
                <w:webHidden/>
              </w:rPr>
              <w:instrText xml:space="preserve"> PAGEREF _Toc132657911 \h </w:instrText>
            </w:r>
            <w:r w:rsidR="00BE3276">
              <w:rPr>
                <w:noProof/>
                <w:webHidden/>
              </w:rPr>
            </w:r>
            <w:r w:rsidR="00BE3276">
              <w:rPr>
                <w:noProof/>
                <w:webHidden/>
              </w:rPr>
              <w:fldChar w:fldCharType="separate"/>
            </w:r>
            <w:r w:rsidR="00060BAD">
              <w:rPr>
                <w:noProof/>
                <w:webHidden/>
              </w:rPr>
              <w:t>9</w:t>
            </w:r>
            <w:r w:rsidR="00BE3276">
              <w:rPr>
                <w:noProof/>
                <w:webHidden/>
              </w:rPr>
              <w:fldChar w:fldCharType="end"/>
            </w:r>
          </w:hyperlink>
        </w:p>
        <w:p w14:paraId="71FE3AA4" w14:textId="65CBCB42" w:rsidR="00BE3276" w:rsidRDefault="00000000">
          <w:pPr>
            <w:pStyle w:val="TOC3"/>
            <w:tabs>
              <w:tab w:val="right" w:leader="dot" w:pos="9016"/>
            </w:tabs>
            <w:rPr>
              <w:rFonts w:eastAsiaTheme="minorEastAsia"/>
              <w:noProof/>
              <w:lang w:eastAsia="en-IE"/>
            </w:rPr>
          </w:pPr>
          <w:hyperlink w:anchor="_Toc132657912" w:history="1">
            <w:r w:rsidR="00BE3276" w:rsidRPr="00F41416">
              <w:rPr>
                <w:rStyle w:val="Hyperlink"/>
                <w:noProof/>
              </w:rPr>
              <w:t>Requests</w:t>
            </w:r>
            <w:r w:rsidR="00BE3276">
              <w:rPr>
                <w:noProof/>
                <w:webHidden/>
              </w:rPr>
              <w:tab/>
            </w:r>
            <w:r w:rsidR="00BE3276">
              <w:rPr>
                <w:noProof/>
                <w:webHidden/>
              </w:rPr>
              <w:fldChar w:fldCharType="begin"/>
            </w:r>
            <w:r w:rsidR="00BE3276">
              <w:rPr>
                <w:noProof/>
                <w:webHidden/>
              </w:rPr>
              <w:instrText xml:space="preserve"> PAGEREF _Toc132657912 \h </w:instrText>
            </w:r>
            <w:r w:rsidR="00BE3276">
              <w:rPr>
                <w:noProof/>
                <w:webHidden/>
              </w:rPr>
            </w:r>
            <w:r w:rsidR="00BE3276">
              <w:rPr>
                <w:noProof/>
                <w:webHidden/>
              </w:rPr>
              <w:fldChar w:fldCharType="separate"/>
            </w:r>
            <w:r w:rsidR="00060BAD">
              <w:rPr>
                <w:noProof/>
                <w:webHidden/>
              </w:rPr>
              <w:t>10</w:t>
            </w:r>
            <w:r w:rsidR="00BE3276">
              <w:rPr>
                <w:noProof/>
                <w:webHidden/>
              </w:rPr>
              <w:fldChar w:fldCharType="end"/>
            </w:r>
          </w:hyperlink>
        </w:p>
        <w:p w14:paraId="411CA03C" w14:textId="2ABFBFB1" w:rsidR="00BE3276" w:rsidRDefault="00000000">
          <w:pPr>
            <w:pStyle w:val="TOC3"/>
            <w:tabs>
              <w:tab w:val="right" w:leader="dot" w:pos="9016"/>
            </w:tabs>
            <w:rPr>
              <w:rFonts w:eastAsiaTheme="minorEastAsia"/>
              <w:noProof/>
              <w:lang w:eastAsia="en-IE"/>
            </w:rPr>
          </w:pPr>
          <w:hyperlink w:anchor="_Toc132657913" w:history="1">
            <w:r w:rsidR="00BE3276" w:rsidRPr="00F41416">
              <w:rPr>
                <w:rStyle w:val="Hyperlink"/>
                <w:noProof/>
              </w:rPr>
              <w:t>Re</w:t>
            </w:r>
            <w:r w:rsidR="00BE3276">
              <w:rPr>
                <w:noProof/>
                <w:webHidden/>
              </w:rPr>
              <w:tab/>
            </w:r>
            <w:r w:rsidR="00BE3276">
              <w:rPr>
                <w:noProof/>
                <w:webHidden/>
              </w:rPr>
              <w:fldChar w:fldCharType="begin"/>
            </w:r>
            <w:r w:rsidR="00BE3276">
              <w:rPr>
                <w:noProof/>
                <w:webHidden/>
              </w:rPr>
              <w:instrText xml:space="preserve"> PAGEREF _Toc132657913 \h </w:instrText>
            </w:r>
            <w:r w:rsidR="00BE3276">
              <w:rPr>
                <w:noProof/>
                <w:webHidden/>
              </w:rPr>
            </w:r>
            <w:r w:rsidR="00BE3276">
              <w:rPr>
                <w:noProof/>
                <w:webHidden/>
              </w:rPr>
              <w:fldChar w:fldCharType="separate"/>
            </w:r>
            <w:r w:rsidR="00060BAD">
              <w:rPr>
                <w:noProof/>
                <w:webHidden/>
              </w:rPr>
              <w:t>10</w:t>
            </w:r>
            <w:r w:rsidR="00BE3276">
              <w:rPr>
                <w:noProof/>
                <w:webHidden/>
              </w:rPr>
              <w:fldChar w:fldCharType="end"/>
            </w:r>
          </w:hyperlink>
        </w:p>
        <w:p w14:paraId="023C04FA" w14:textId="70E57C9F" w:rsidR="00BE3276" w:rsidRDefault="00000000">
          <w:pPr>
            <w:pStyle w:val="TOC3"/>
            <w:tabs>
              <w:tab w:val="right" w:leader="dot" w:pos="9016"/>
            </w:tabs>
            <w:rPr>
              <w:rFonts w:eastAsiaTheme="minorEastAsia"/>
              <w:noProof/>
              <w:lang w:eastAsia="en-IE"/>
            </w:rPr>
          </w:pPr>
          <w:hyperlink w:anchor="_Toc132657914" w:history="1">
            <w:r w:rsidR="00BE3276" w:rsidRPr="00F41416">
              <w:rPr>
                <w:rStyle w:val="Hyperlink"/>
                <w:noProof/>
              </w:rPr>
              <w:t>WordNinja</w:t>
            </w:r>
            <w:r w:rsidR="00BE3276">
              <w:rPr>
                <w:noProof/>
                <w:webHidden/>
              </w:rPr>
              <w:tab/>
            </w:r>
            <w:r w:rsidR="00BE3276">
              <w:rPr>
                <w:noProof/>
                <w:webHidden/>
              </w:rPr>
              <w:fldChar w:fldCharType="begin"/>
            </w:r>
            <w:r w:rsidR="00BE3276">
              <w:rPr>
                <w:noProof/>
                <w:webHidden/>
              </w:rPr>
              <w:instrText xml:space="preserve"> PAGEREF _Toc132657914 \h </w:instrText>
            </w:r>
            <w:r w:rsidR="00BE3276">
              <w:rPr>
                <w:noProof/>
                <w:webHidden/>
              </w:rPr>
            </w:r>
            <w:r w:rsidR="00BE3276">
              <w:rPr>
                <w:noProof/>
                <w:webHidden/>
              </w:rPr>
              <w:fldChar w:fldCharType="separate"/>
            </w:r>
            <w:r w:rsidR="00060BAD">
              <w:rPr>
                <w:noProof/>
                <w:webHidden/>
              </w:rPr>
              <w:t>10</w:t>
            </w:r>
            <w:r w:rsidR="00BE3276">
              <w:rPr>
                <w:noProof/>
                <w:webHidden/>
              </w:rPr>
              <w:fldChar w:fldCharType="end"/>
            </w:r>
          </w:hyperlink>
        </w:p>
        <w:p w14:paraId="5397A2DE" w14:textId="7FD62422" w:rsidR="00BE3276" w:rsidRDefault="00000000">
          <w:pPr>
            <w:pStyle w:val="TOC2"/>
            <w:tabs>
              <w:tab w:val="right" w:leader="dot" w:pos="9016"/>
            </w:tabs>
            <w:rPr>
              <w:rFonts w:eastAsiaTheme="minorEastAsia"/>
              <w:noProof/>
              <w:lang w:eastAsia="en-IE"/>
            </w:rPr>
          </w:pPr>
          <w:hyperlink w:anchor="_Toc132657915" w:history="1">
            <w:r w:rsidR="00BE3276" w:rsidRPr="00F41416">
              <w:rPr>
                <w:rStyle w:val="Hyperlink"/>
                <w:noProof/>
              </w:rPr>
              <w:t>Software</w:t>
            </w:r>
            <w:r w:rsidR="00BE3276">
              <w:rPr>
                <w:noProof/>
                <w:webHidden/>
              </w:rPr>
              <w:tab/>
            </w:r>
            <w:r w:rsidR="00BE3276">
              <w:rPr>
                <w:noProof/>
                <w:webHidden/>
              </w:rPr>
              <w:fldChar w:fldCharType="begin"/>
            </w:r>
            <w:r w:rsidR="00BE3276">
              <w:rPr>
                <w:noProof/>
                <w:webHidden/>
              </w:rPr>
              <w:instrText xml:space="preserve"> PAGEREF _Toc132657915 \h </w:instrText>
            </w:r>
            <w:r w:rsidR="00BE3276">
              <w:rPr>
                <w:noProof/>
                <w:webHidden/>
              </w:rPr>
            </w:r>
            <w:r w:rsidR="00BE3276">
              <w:rPr>
                <w:noProof/>
                <w:webHidden/>
              </w:rPr>
              <w:fldChar w:fldCharType="separate"/>
            </w:r>
            <w:r w:rsidR="00060BAD">
              <w:rPr>
                <w:noProof/>
                <w:webHidden/>
              </w:rPr>
              <w:t>11</w:t>
            </w:r>
            <w:r w:rsidR="00BE3276">
              <w:rPr>
                <w:noProof/>
                <w:webHidden/>
              </w:rPr>
              <w:fldChar w:fldCharType="end"/>
            </w:r>
          </w:hyperlink>
        </w:p>
        <w:p w14:paraId="7B4FF364" w14:textId="7168D305" w:rsidR="00BE3276" w:rsidRDefault="00000000">
          <w:pPr>
            <w:pStyle w:val="TOC3"/>
            <w:tabs>
              <w:tab w:val="right" w:leader="dot" w:pos="9016"/>
            </w:tabs>
            <w:rPr>
              <w:rFonts w:eastAsiaTheme="minorEastAsia"/>
              <w:noProof/>
              <w:lang w:eastAsia="en-IE"/>
            </w:rPr>
          </w:pPr>
          <w:hyperlink w:anchor="_Toc132657916" w:history="1">
            <w:r w:rsidR="00BE3276" w:rsidRPr="00F41416">
              <w:rPr>
                <w:rStyle w:val="Hyperlink"/>
                <w:noProof/>
              </w:rPr>
              <w:t>Google Chrome</w:t>
            </w:r>
            <w:r w:rsidR="00BE3276">
              <w:rPr>
                <w:noProof/>
                <w:webHidden/>
              </w:rPr>
              <w:tab/>
            </w:r>
            <w:r w:rsidR="00BE3276">
              <w:rPr>
                <w:noProof/>
                <w:webHidden/>
              </w:rPr>
              <w:fldChar w:fldCharType="begin"/>
            </w:r>
            <w:r w:rsidR="00BE3276">
              <w:rPr>
                <w:noProof/>
                <w:webHidden/>
              </w:rPr>
              <w:instrText xml:space="preserve"> PAGEREF _Toc132657916 \h </w:instrText>
            </w:r>
            <w:r w:rsidR="00BE3276">
              <w:rPr>
                <w:noProof/>
                <w:webHidden/>
              </w:rPr>
            </w:r>
            <w:r w:rsidR="00BE3276">
              <w:rPr>
                <w:noProof/>
                <w:webHidden/>
              </w:rPr>
              <w:fldChar w:fldCharType="separate"/>
            </w:r>
            <w:r w:rsidR="00060BAD">
              <w:rPr>
                <w:noProof/>
                <w:webHidden/>
              </w:rPr>
              <w:t>11</w:t>
            </w:r>
            <w:r w:rsidR="00BE3276">
              <w:rPr>
                <w:noProof/>
                <w:webHidden/>
              </w:rPr>
              <w:fldChar w:fldCharType="end"/>
            </w:r>
          </w:hyperlink>
        </w:p>
        <w:p w14:paraId="453944E1" w14:textId="55591FDF" w:rsidR="00BE3276" w:rsidRDefault="00000000">
          <w:pPr>
            <w:pStyle w:val="TOC1"/>
            <w:tabs>
              <w:tab w:val="right" w:leader="dot" w:pos="9016"/>
            </w:tabs>
            <w:rPr>
              <w:rFonts w:eastAsiaTheme="minorEastAsia"/>
              <w:noProof/>
              <w:lang w:eastAsia="en-IE"/>
            </w:rPr>
          </w:pPr>
          <w:hyperlink w:anchor="_Toc132657917" w:history="1">
            <w:r w:rsidR="00BE3276" w:rsidRPr="00F41416">
              <w:rPr>
                <w:rStyle w:val="Hyperlink"/>
                <w:noProof/>
              </w:rPr>
              <w:t>Context Diagram</w:t>
            </w:r>
            <w:r w:rsidR="00BE3276">
              <w:rPr>
                <w:noProof/>
                <w:webHidden/>
              </w:rPr>
              <w:tab/>
            </w:r>
            <w:r w:rsidR="00BE3276">
              <w:rPr>
                <w:noProof/>
                <w:webHidden/>
              </w:rPr>
              <w:fldChar w:fldCharType="begin"/>
            </w:r>
            <w:r w:rsidR="00BE3276">
              <w:rPr>
                <w:noProof/>
                <w:webHidden/>
              </w:rPr>
              <w:instrText xml:space="preserve"> PAGEREF _Toc132657917 \h </w:instrText>
            </w:r>
            <w:r w:rsidR="00BE3276">
              <w:rPr>
                <w:noProof/>
                <w:webHidden/>
              </w:rPr>
            </w:r>
            <w:r w:rsidR="00BE3276">
              <w:rPr>
                <w:noProof/>
                <w:webHidden/>
              </w:rPr>
              <w:fldChar w:fldCharType="separate"/>
            </w:r>
            <w:r w:rsidR="00060BAD">
              <w:rPr>
                <w:noProof/>
                <w:webHidden/>
              </w:rPr>
              <w:t>11</w:t>
            </w:r>
            <w:r w:rsidR="00BE3276">
              <w:rPr>
                <w:noProof/>
                <w:webHidden/>
              </w:rPr>
              <w:fldChar w:fldCharType="end"/>
            </w:r>
          </w:hyperlink>
        </w:p>
        <w:p w14:paraId="411447D3" w14:textId="49272569" w:rsidR="00BE3276" w:rsidRDefault="00000000">
          <w:pPr>
            <w:pStyle w:val="TOC1"/>
            <w:tabs>
              <w:tab w:val="right" w:leader="dot" w:pos="9016"/>
            </w:tabs>
            <w:rPr>
              <w:rFonts w:eastAsiaTheme="minorEastAsia"/>
              <w:noProof/>
              <w:lang w:eastAsia="en-IE"/>
            </w:rPr>
          </w:pPr>
          <w:hyperlink w:anchor="_Toc132657918" w:history="1">
            <w:r w:rsidR="00BE3276" w:rsidRPr="00F41416">
              <w:rPr>
                <w:rStyle w:val="Hyperlink"/>
                <w:noProof/>
              </w:rPr>
              <w:t>Misuse Case Diagram</w:t>
            </w:r>
            <w:r w:rsidR="00BE3276">
              <w:rPr>
                <w:noProof/>
                <w:webHidden/>
              </w:rPr>
              <w:tab/>
            </w:r>
            <w:r w:rsidR="00BE3276">
              <w:rPr>
                <w:noProof/>
                <w:webHidden/>
              </w:rPr>
              <w:fldChar w:fldCharType="begin"/>
            </w:r>
            <w:r w:rsidR="00BE3276">
              <w:rPr>
                <w:noProof/>
                <w:webHidden/>
              </w:rPr>
              <w:instrText xml:space="preserve"> PAGEREF _Toc132657918 \h </w:instrText>
            </w:r>
            <w:r w:rsidR="00BE3276">
              <w:rPr>
                <w:noProof/>
                <w:webHidden/>
              </w:rPr>
            </w:r>
            <w:r w:rsidR="00BE3276">
              <w:rPr>
                <w:noProof/>
                <w:webHidden/>
              </w:rPr>
              <w:fldChar w:fldCharType="separate"/>
            </w:r>
            <w:r w:rsidR="00060BAD">
              <w:rPr>
                <w:noProof/>
                <w:webHidden/>
              </w:rPr>
              <w:t>12</w:t>
            </w:r>
            <w:r w:rsidR="00BE3276">
              <w:rPr>
                <w:noProof/>
                <w:webHidden/>
              </w:rPr>
              <w:fldChar w:fldCharType="end"/>
            </w:r>
          </w:hyperlink>
        </w:p>
        <w:p w14:paraId="42144C8F" w14:textId="237226B6" w:rsidR="00BE3276" w:rsidRDefault="00000000">
          <w:pPr>
            <w:pStyle w:val="TOC1"/>
            <w:tabs>
              <w:tab w:val="right" w:leader="dot" w:pos="9016"/>
            </w:tabs>
            <w:rPr>
              <w:rFonts w:eastAsiaTheme="minorEastAsia"/>
              <w:noProof/>
              <w:lang w:eastAsia="en-IE"/>
            </w:rPr>
          </w:pPr>
          <w:hyperlink w:anchor="_Toc132657919" w:history="1">
            <w:r w:rsidR="00BE3276" w:rsidRPr="00F41416">
              <w:rPr>
                <w:rStyle w:val="Hyperlink"/>
                <w:noProof/>
              </w:rPr>
              <w:t>Use Cases</w:t>
            </w:r>
            <w:r w:rsidR="00BE3276">
              <w:rPr>
                <w:noProof/>
                <w:webHidden/>
              </w:rPr>
              <w:tab/>
            </w:r>
            <w:r w:rsidR="00BE3276">
              <w:rPr>
                <w:noProof/>
                <w:webHidden/>
              </w:rPr>
              <w:fldChar w:fldCharType="begin"/>
            </w:r>
            <w:r w:rsidR="00BE3276">
              <w:rPr>
                <w:noProof/>
                <w:webHidden/>
              </w:rPr>
              <w:instrText xml:space="preserve"> PAGEREF _Toc132657919 \h </w:instrText>
            </w:r>
            <w:r w:rsidR="00BE3276">
              <w:rPr>
                <w:noProof/>
                <w:webHidden/>
              </w:rPr>
            </w:r>
            <w:r w:rsidR="00BE3276">
              <w:rPr>
                <w:noProof/>
                <w:webHidden/>
              </w:rPr>
              <w:fldChar w:fldCharType="separate"/>
            </w:r>
            <w:r w:rsidR="00060BAD">
              <w:rPr>
                <w:noProof/>
                <w:webHidden/>
              </w:rPr>
              <w:t>13</w:t>
            </w:r>
            <w:r w:rsidR="00BE3276">
              <w:rPr>
                <w:noProof/>
                <w:webHidden/>
              </w:rPr>
              <w:fldChar w:fldCharType="end"/>
            </w:r>
          </w:hyperlink>
        </w:p>
        <w:p w14:paraId="1FC9DACD" w14:textId="616BA8EB" w:rsidR="00BE3276" w:rsidRDefault="00000000">
          <w:pPr>
            <w:pStyle w:val="TOC2"/>
            <w:tabs>
              <w:tab w:val="right" w:leader="dot" w:pos="9016"/>
            </w:tabs>
            <w:rPr>
              <w:rFonts w:eastAsiaTheme="minorEastAsia"/>
              <w:noProof/>
              <w:lang w:eastAsia="en-IE"/>
            </w:rPr>
          </w:pPr>
          <w:hyperlink w:anchor="_Toc132657920" w:history="1">
            <w:r w:rsidR="00BE3276" w:rsidRPr="00F41416">
              <w:rPr>
                <w:rStyle w:val="Hyperlink"/>
                <w:noProof/>
              </w:rPr>
              <w:t>Identify when a user has reached a website</w:t>
            </w:r>
            <w:r w:rsidR="00BE3276">
              <w:rPr>
                <w:noProof/>
                <w:webHidden/>
              </w:rPr>
              <w:tab/>
            </w:r>
            <w:r w:rsidR="00BE3276">
              <w:rPr>
                <w:noProof/>
                <w:webHidden/>
              </w:rPr>
              <w:fldChar w:fldCharType="begin"/>
            </w:r>
            <w:r w:rsidR="00BE3276">
              <w:rPr>
                <w:noProof/>
                <w:webHidden/>
              </w:rPr>
              <w:instrText xml:space="preserve"> PAGEREF _Toc132657920 \h </w:instrText>
            </w:r>
            <w:r w:rsidR="00BE3276">
              <w:rPr>
                <w:noProof/>
                <w:webHidden/>
              </w:rPr>
            </w:r>
            <w:r w:rsidR="00BE3276">
              <w:rPr>
                <w:noProof/>
                <w:webHidden/>
              </w:rPr>
              <w:fldChar w:fldCharType="separate"/>
            </w:r>
            <w:r w:rsidR="00060BAD">
              <w:rPr>
                <w:noProof/>
                <w:webHidden/>
              </w:rPr>
              <w:t>13</w:t>
            </w:r>
            <w:r w:rsidR="00BE3276">
              <w:rPr>
                <w:noProof/>
                <w:webHidden/>
              </w:rPr>
              <w:fldChar w:fldCharType="end"/>
            </w:r>
          </w:hyperlink>
        </w:p>
        <w:p w14:paraId="1DDB9D93" w14:textId="6EAB7DC5" w:rsidR="00BE3276" w:rsidRDefault="00000000">
          <w:pPr>
            <w:pStyle w:val="TOC2"/>
            <w:tabs>
              <w:tab w:val="right" w:leader="dot" w:pos="9016"/>
            </w:tabs>
            <w:rPr>
              <w:rFonts w:eastAsiaTheme="minorEastAsia"/>
              <w:noProof/>
              <w:lang w:eastAsia="en-IE"/>
            </w:rPr>
          </w:pPr>
          <w:hyperlink w:anchor="_Toc132657921" w:history="1">
            <w:r w:rsidR="00BE3276" w:rsidRPr="00F41416">
              <w:rPr>
                <w:rStyle w:val="Hyperlink"/>
                <w:noProof/>
              </w:rPr>
              <w:t>Extract Domain Name</w:t>
            </w:r>
            <w:r w:rsidR="00BE3276">
              <w:rPr>
                <w:noProof/>
                <w:webHidden/>
              </w:rPr>
              <w:tab/>
            </w:r>
            <w:r w:rsidR="00BE3276">
              <w:rPr>
                <w:noProof/>
                <w:webHidden/>
              </w:rPr>
              <w:fldChar w:fldCharType="begin"/>
            </w:r>
            <w:r w:rsidR="00BE3276">
              <w:rPr>
                <w:noProof/>
                <w:webHidden/>
              </w:rPr>
              <w:instrText xml:space="preserve"> PAGEREF _Toc132657921 \h </w:instrText>
            </w:r>
            <w:r w:rsidR="00BE3276">
              <w:rPr>
                <w:noProof/>
                <w:webHidden/>
              </w:rPr>
            </w:r>
            <w:r w:rsidR="00BE3276">
              <w:rPr>
                <w:noProof/>
                <w:webHidden/>
              </w:rPr>
              <w:fldChar w:fldCharType="separate"/>
            </w:r>
            <w:r w:rsidR="00060BAD">
              <w:rPr>
                <w:noProof/>
                <w:webHidden/>
              </w:rPr>
              <w:t>13</w:t>
            </w:r>
            <w:r w:rsidR="00BE3276">
              <w:rPr>
                <w:noProof/>
                <w:webHidden/>
              </w:rPr>
              <w:fldChar w:fldCharType="end"/>
            </w:r>
          </w:hyperlink>
        </w:p>
        <w:p w14:paraId="0D38E599" w14:textId="09C4EA49" w:rsidR="00BE3276" w:rsidRDefault="00000000">
          <w:pPr>
            <w:pStyle w:val="TOC2"/>
            <w:tabs>
              <w:tab w:val="right" w:leader="dot" w:pos="9016"/>
            </w:tabs>
            <w:rPr>
              <w:rFonts w:eastAsiaTheme="minorEastAsia"/>
              <w:noProof/>
              <w:lang w:eastAsia="en-IE"/>
            </w:rPr>
          </w:pPr>
          <w:hyperlink w:anchor="_Toc132657922" w:history="1">
            <w:r w:rsidR="00BE3276" w:rsidRPr="00F41416">
              <w:rPr>
                <w:rStyle w:val="Hyperlink"/>
                <w:noProof/>
              </w:rPr>
              <w:t>Perform WhoIs lookup</w:t>
            </w:r>
            <w:r w:rsidR="00BE3276">
              <w:rPr>
                <w:noProof/>
                <w:webHidden/>
              </w:rPr>
              <w:tab/>
            </w:r>
            <w:r w:rsidR="00BE3276">
              <w:rPr>
                <w:noProof/>
                <w:webHidden/>
              </w:rPr>
              <w:fldChar w:fldCharType="begin"/>
            </w:r>
            <w:r w:rsidR="00BE3276">
              <w:rPr>
                <w:noProof/>
                <w:webHidden/>
              </w:rPr>
              <w:instrText xml:space="preserve"> PAGEREF _Toc132657922 \h </w:instrText>
            </w:r>
            <w:r w:rsidR="00BE3276">
              <w:rPr>
                <w:noProof/>
                <w:webHidden/>
              </w:rPr>
            </w:r>
            <w:r w:rsidR="00BE3276">
              <w:rPr>
                <w:noProof/>
                <w:webHidden/>
              </w:rPr>
              <w:fldChar w:fldCharType="separate"/>
            </w:r>
            <w:r w:rsidR="00060BAD">
              <w:rPr>
                <w:noProof/>
                <w:webHidden/>
              </w:rPr>
              <w:t>14</w:t>
            </w:r>
            <w:r w:rsidR="00BE3276">
              <w:rPr>
                <w:noProof/>
                <w:webHidden/>
              </w:rPr>
              <w:fldChar w:fldCharType="end"/>
            </w:r>
          </w:hyperlink>
        </w:p>
        <w:p w14:paraId="5ACCE636" w14:textId="18AF09EC" w:rsidR="00BE3276" w:rsidRDefault="00000000">
          <w:pPr>
            <w:pStyle w:val="TOC2"/>
            <w:tabs>
              <w:tab w:val="right" w:leader="dot" w:pos="9016"/>
            </w:tabs>
            <w:rPr>
              <w:rFonts w:eastAsiaTheme="minorEastAsia"/>
              <w:noProof/>
              <w:lang w:eastAsia="en-IE"/>
            </w:rPr>
          </w:pPr>
          <w:hyperlink w:anchor="_Toc132657923" w:history="1">
            <w:r w:rsidR="00BE3276" w:rsidRPr="00F41416">
              <w:rPr>
                <w:rStyle w:val="Hyperlink"/>
                <w:noProof/>
              </w:rPr>
              <w:t>Check website’s SSL certificates</w:t>
            </w:r>
            <w:r w:rsidR="00BE3276">
              <w:rPr>
                <w:noProof/>
                <w:webHidden/>
              </w:rPr>
              <w:tab/>
            </w:r>
            <w:r w:rsidR="00BE3276">
              <w:rPr>
                <w:noProof/>
                <w:webHidden/>
              </w:rPr>
              <w:fldChar w:fldCharType="begin"/>
            </w:r>
            <w:r w:rsidR="00BE3276">
              <w:rPr>
                <w:noProof/>
                <w:webHidden/>
              </w:rPr>
              <w:instrText xml:space="preserve"> PAGEREF _Toc132657923 \h </w:instrText>
            </w:r>
            <w:r w:rsidR="00BE3276">
              <w:rPr>
                <w:noProof/>
                <w:webHidden/>
              </w:rPr>
            </w:r>
            <w:r w:rsidR="00BE3276">
              <w:rPr>
                <w:noProof/>
                <w:webHidden/>
              </w:rPr>
              <w:fldChar w:fldCharType="separate"/>
            </w:r>
            <w:r w:rsidR="00060BAD">
              <w:rPr>
                <w:noProof/>
                <w:webHidden/>
              </w:rPr>
              <w:t>14</w:t>
            </w:r>
            <w:r w:rsidR="00BE3276">
              <w:rPr>
                <w:noProof/>
                <w:webHidden/>
              </w:rPr>
              <w:fldChar w:fldCharType="end"/>
            </w:r>
          </w:hyperlink>
        </w:p>
        <w:p w14:paraId="01A89856" w14:textId="7151F9B5" w:rsidR="00BE3276" w:rsidRDefault="00000000">
          <w:pPr>
            <w:pStyle w:val="TOC2"/>
            <w:tabs>
              <w:tab w:val="right" w:leader="dot" w:pos="9016"/>
            </w:tabs>
            <w:rPr>
              <w:rFonts w:eastAsiaTheme="minorEastAsia"/>
              <w:noProof/>
              <w:lang w:eastAsia="en-IE"/>
            </w:rPr>
          </w:pPr>
          <w:hyperlink w:anchor="_Toc132657924" w:history="1">
            <w:r w:rsidR="00BE3276" w:rsidRPr="00F41416">
              <w:rPr>
                <w:rStyle w:val="Hyperlink"/>
                <w:noProof/>
              </w:rPr>
              <w:t>Pull the website’s contents</w:t>
            </w:r>
            <w:r w:rsidR="00BE3276">
              <w:rPr>
                <w:noProof/>
                <w:webHidden/>
              </w:rPr>
              <w:tab/>
            </w:r>
            <w:r w:rsidR="00BE3276">
              <w:rPr>
                <w:noProof/>
                <w:webHidden/>
              </w:rPr>
              <w:fldChar w:fldCharType="begin"/>
            </w:r>
            <w:r w:rsidR="00BE3276">
              <w:rPr>
                <w:noProof/>
                <w:webHidden/>
              </w:rPr>
              <w:instrText xml:space="preserve"> PAGEREF _Toc132657924 \h </w:instrText>
            </w:r>
            <w:r w:rsidR="00BE3276">
              <w:rPr>
                <w:noProof/>
                <w:webHidden/>
              </w:rPr>
            </w:r>
            <w:r w:rsidR="00BE3276">
              <w:rPr>
                <w:noProof/>
                <w:webHidden/>
              </w:rPr>
              <w:fldChar w:fldCharType="separate"/>
            </w:r>
            <w:r w:rsidR="00060BAD">
              <w:rPr>
                <w:noProof/>
                <w:webHidden/>
              </w:rPr>
              <w:t>15</w:t>
            </w:r>
            <w:r w:rsidR="00BE3276">
              <w:rPr>
                <w:noProof/>
                <w:webHidden/>
              </w:rPr>
              <w:fldChar w:fldCharType="end"/>
            </w:r>
          </w:hyperlink>
        </w:p>
        <w:p w14:paraId="3BE8D23D" w14:textId="30E40019" w:rsidR="00BE3276" w:rsidRDefault="00000000">
          <w:pPr>
            <w:pStyle w:val="TOC2"/>
            <w:tabs>
              <w:tab w:val="right" w:leader="dot" w:pos="9016"/>
            </w:tabs>
            <w:rPr>
              <w:rFonts w:eastAsiaTheme="minorEastAsia"/>
              <w:noProof/>
              <w:lang w:eastAsia="en-IE"/>
            </w:rPr>
          </w:pPr>
          <w:hyperlink w:anchor="_Toc132657925" w:history="1">
            <w:r w:rsidR="00BE3276" w:rsidRPr="00F41416">
              <w:rPr>
                <w:rStyle w:val="Hyperlink"/>
                <w:noProof/>
              </w:rPr>
              <w:t>Check for grammatical errors</w:t>
            </w:r>
            <w:r w:rsidR="00BE3276">
              <w:rPr>
                <w:noProof/>
                <w:webHidden/>
              </w:rPr>
              <w:tab/>
            </w:r>
            <w:r w:rsidR="00BE3276">
              <w:rPr>
                <w:noProof/>
                <w:webHidden/>
              </w:rPr>
              <w:fldChar w:fldCharType="begin"/>
            </w:r>
            <w:r w:rsidR="00BE3276">
              <w:rPr>
                <w:noProof/>
                <w:webHidden/>
              </w:rPr>
              <w:instrText xml:space="preserve"> PAGEREF _Toc132657925 \h </w:instrText>
            </w:r>
            <w:r w:rsidR="00BE3276">
              <w:rPr>
                <w:noProof/>
                <w:webHidden/>
              </w:rPr>
            </w:r>
            <w:r w:rsidR="00BE3276">
              <w:rPr>
                <w:noProof/>
                <w:webHidden/>
              </w:rPr>
              <w:fldChar w:fldCharType="separate"/>
            </w:r>
            <w:r w:rsidR="00060BAD">
              <w:rPr>
                <w:noProof/>
                <w:webHidden/>
              </w:rPr>
              <w:t>15</w:t>
            </w:r>
            <w:r w:rsidR="00BE3276">
              <w:rPr>
                <w:noProof/>
                <w:webHidden/>
              </w:rPr>
              <w:fldChar w:fldCharType="end"/>
            </w:r>
          </w:hyperlink>
        </w:p>
        <w:p w14:paraId="6DD65470" w14:textId="1A1C91D4" w:rsidR="00BE3276" w:rsidRDefault="00000000">
          <w:pPr>
            <w:pStyle w:val="TOC2"/>
            <w:tabs>
              <w:tab w:val="right" w:leader="dot" w:pos="9016"/>
            </w:tabs>
            <w:rPr>
              <w:rFonts w:eastAsiaTheme="minorEastAsia"/>
              <w:noProof/>
              <w:lang w:eastAsia="en-IE"/>
            </w:rPr>
          </w:pPr>
          <w:hyperlink w:anchor="_Toc132657926" w:history="1">
            <w:r w:rsidR="00BE3276" w:rsidRPr="00F41416">
              <w:rPr>
                <w:rStyle w:val="Hyperlink"/>
                <w:noProof/>
              </w:rPr>
              <w:t>Perform Names Entity Recognition</w:t>
            </w:r>
            <w:r w:rsidR="00BE3276">
              <w:rPr>
                <w:noProof/>
                <w:webHidden/>
              </w:rPr>
              <w:tab/>
            </w:r>
            <w:r w:rsidR="00BE3276">
              <w:rPr>
                <w:noProof/>
                <w:webHidden/>
              </w:rPr>
              <w:fldChar w:fldCharType="begin"/>
            </w:r>
            <w:r w:rsidR="00BE3276">
              <w:rPr>
                <w:noProof/>
                <w:webHidden/>
              </w:rPr>
              <w:instrText xml:space="preserve"> PAGEREF _Toc132657926 \h </w:instrText>
            </w:r>
            <w:r w:rsidR="00BE3276">
              <w:rPr>
                <w:noProof/>
                <w:webHidden/>
              </w:rPr>
            </w:r>
            <w:r w:rsidR="00BE3276">
              <w:rPr>
                <w:noProof/>
                <w:webHidden/>
              </w:rPr>
              <w:fldChar w:fldCharType="separate"/>
            </w:r>
            <w:r w:rsidR="00060BAD">
              <w:rPr>
                <w:noProof/>
                <w:webHidden/>
              </w:rPr>
              <w:t>16</w:t>
            </w:r>
            <w:r w:rsidR="00BE3276">
              <w:rPr>
                <w:noProof/>
                <w:webHidden/>
              </w:rPr>
              <w:fldChar w:fldCharType="end"/>
            </w:r>
          </w:hyperlink>
        </w:p>
        <w:p w14:paraId="52722FAB" w14:textId="5BD9D5B3" w:rsidR="00BE3276" w:rsidRDefault="00000000">
          <w:pPr>
            <w:pStyle w:val="TOC2"/>
            <w:tabs>
              <w:tab w:val="right" w:leader="dot" w:pos="9016"/>
            </w:tabs>
            <w:rPr>
              <w:rFonts w:eastAsiaTheme="minorEastAsia"/>
              <w:noProof/>
              <w:lang w:eastAsia="en-IE"/>
            </w:rPr>
          </w:pPr>
          <w:hyperlink w:anchor="_Toc132657927" w:history="1">
            <w:r w:rsidR="00BE3276" w:rsidRPr="00F41416">
              <w:rPr>
                <w:rStyle w:val="Hyperlink"/>
                <w:noProof/>
              </w:rPr>
              <w:t>Check for other websites using the same entity</w:t>
            </w:r>
            <w:r w:rsidR="00BE3276">
              <w:rPr>
                <w:noProof/>
                <w:webHidden/>
              </w:rPr>
              <w:tab/>
            </w:r>
            <w:r w:rsidR="00BE3276">
              <w:rPr>
                <w:noProof/>
                <w:webHidden/>
              </w:rPr>
              <w:fldChar w:fldCharType="begin"/>
            </w:r>
            <w:r w:rsidR="00BE3276">
              <w:rPr>
                <w:noProof/>
                <w:webHidden/>
              </w:rPr>
              <w:instrText xml:space="preserve"> PAGEREF _Toc132657927 \h </w:instrText>
            </w:r>
            <w:r w:rsidR="00BE3276">
              <w:rPr>
                <w:noProof/>
                <w:webHidden/>
              </w:rPr>
            </w:r>
            <w:r w:rsidR="00BE3276">
              <w:rPr>
                <w:noProof/>
                <w:webHidden/>
              </w:rPr>
              <w:fldChar w:fldCharType="separate"/>
            </w:r>
            <w:r w:rsidR="00060BAD">
              <w:rPr>
                <w:noProof/>
                <w:webHidden/>
              </w:rPr>
              <w:t>17</w:t>
            </w:r>
            <w:r w:rsidR="00BE3276">
              <w:rPr>
                <w:noProof/>
                <w:webHidden/>
              </w:rPr>
              <w:fldChar w:fldCharType="end"/>
            </w:r>
          </w:hyperlink>
        </w:p>
        <w:p w14:paraId="019B8B04" w14:textId="3BAD1E2D" w:rsidR="00BE3276" w:rsidRDefault="00000000">
          <w:pPr>
            <w:pStyle w:val="TOC2"/>
            <w:tabs>
              <w:tab w:val="right" w:leader="dot" w:pos="9016"/>
            </w:tabs>
            <w:rPr>
              <w:rFonts w:eastAsiaTheme="minorEastAsia"/>
              <w:noProof/>
              <w:lang w:eastAsia="en-IE"/>
            </w:rPr>
          </w:pPr>
          <w:hyperlink w:anchor="_Toc132657928" w:history="1">
            <w:r w:rsidR="00BE3276" w:rsidRPr="00F41416">
              <w:rPr>
                <w:rStyle w:val="Hyperlink"/>
                <w:noProof/>
              </w:rPr>
              <w:t>Produce a verdict of authenticity</w:t>
            </w:r>
            <w:r w:rsidR="00BE3276">
              <w:rPr>
                <w:noProof/>
                <w:webHidden/>
              </w:rPr>
              <w:tab/>
            </w:r>
            <w:r w:rsidR="00BE3276">
              <w:rPr>
                <w:noProof/>
                <w:webHidden/>
              </w:rPr>
              <w:fldChar w:fldCharType="begin"/>
            </w:r>
            <w:r w:rsidR="00BE3276">
              <w:rPr>
                <w:noProof/>
                <w:webHidden/>
              </w:rPr>
              <w:instrText xml:space="preserve"> PAGEREF _Toc132657928 \h </w:instrText>
            </w:r>
            <w:r w:rsidR="00BE3276">
              <w:rPr>
                <w:noProof/>
                <w:webHidden/>
              </w:rPr>
            </w:r>
            <w:r w:rsidR="00BE3276">
              <w:rPr>
                <w:noProof/>
                <w:webHidden/>
              </w:rPr>
              <w:fldChar w:fldCharType="separate"/>
            </w:r>
            <w:r w:rsidR="00060BAD">
              <w:rPr>
                <w:noProof/>
                <w:webHidden/>
              </w:rPr>
              <w:t>17</w:t>
            </w:r>
            <w:r w:rsidR="00BE3276">
              <w:rPr>
                <w:noProof/>
                <w:webHidden/>
              </w:rPr>
              <w:fldChar w:fldCharType="end"/>
            </w:r>
          </w:hyperlink>
        </w:p>
        <w:p w14:paraId="4730CE67" w14:textId="66CBFDFC" w:rsidR="00BE3276" w:rsidRDefault="00000000">
          <w:pPr>
            <w:pStyle w:val="TOC2"/>
            <w:tabs>
              <w:tab w:val="right" w:leader="dot" w:pos="9016"/>
            </w:tabs>
            <w:rPr>
              <w:rFonts w:eastAsiaTheme="minorEastAsia"/>
              <w:noProof/>
              <w:lang w:eastAsia="en-IE"/>
            </w:rPr>
          </w:pPr>
          <w:hyperlink w:anchor="_Toc132657929" w:history="1">
            <w:r w:rsidR="00BE3276" w:rsidRPr="00F41416">
              <w:rPr>
                <w:rStyle w:val="Hyperlink"/>
                <w:noProof/>
              </w:rPr>
              <w:t>Notify User of Authenticity</w:t>
            </w:r>
            <w:r w:rsidR="00BE3276">
              <w:rPr>
                <w:noProof/>
                <w:webHidden/>
              </w:rPr>
              <w:tab/>
            </w:r>
            <w:r w:rsidR="00BE3276">
              <w:rPr>
                <w:noProof/>
                <w:webHidden/>
              </w:rPr>
              <w:fldChar w:fldCharType="begin"/>
            </w:r>
            <w:r w:rsidR="00BE3276">
              <w:rPr>
                <w:noProof/>
                <w:webHidden/>
              </w:rPr>
              <w:instrText xml:space="preserve"> PAGEREF _Toc132657929 \h </w:instrText>
            </w:r>
            <w:r w:rsidR="00BE3276">
              <w:rPr>
                <w:noProof/>
                <w:webHidden/>
              </w:rPr>
            </w:r>
            <w:r w:rsidR="00BE3276">
              <w:rPr>
                <w:noProof/>
                <w:webHidden/>
              </w:rPr>
              <w:fldChar w:fldCharType="separate"/>
            </w:r>
            <w:r w:rsidR="00060BAD">
              <w:rPr>
                <w:noProof/>
                <w:webHidden/>
              </w:rPr>
              <w:t>18</w:t>
            </w:r>
            <w:r w:rsidR="00BE3276">
              <w:rPr>
                <w:noProof/>
                <w:webHidden/>
              </w:rPr>
              <w:fldChar w:fldCharType="end"/>
            </w:r>
          </w:hyperlink>
        </w:p>
        <w:p w14:paraId="366B16DE" w14:textId="170F23FA" w:rsidR="00BE3276" w:rsidRDefault="00000000">
          <w:pPr>
            <w:pStyle w:val="TOC2"/>
            <w:tabs>
              <w:tab w:val="right" w:leader="dot" w:pos="9016"/>
            </w:tabs>
            <w:rPr>
              <w:rFonts w:eastAsiaTheme="minorEastAsia"/>
              <w:noProof/>
              <w:lang w:eastAsia="en-IE"/>
            </w:rPr>
          </w:pPr>
          <w:hyperlink w:anchor="_Toc132657930" w:history="1">
            <w:r w:rsidR="00BE3276" w:rsidRPr="00F41416">
              <w:rPr>
                <w:rStyle w:val="Hyperlink"/>
                <w:noProof/>
              </w:rPr>
              <w:t>Intercept Traffic and Read their Contents</w:t>
            </w:r>
            <w:r w:rsidR="00BE3276">
              <w:rPr>
                <w:noProof/>
                <w:webHidden/>
              </w:rPr>
              <w:tab/>
            </w:r>
            <w:r w:rsidR="00BE3276">
              <w:rPr>
                <w:noProof/>
                <w:webHidden/>
              </w:rPr>
              <w:fldChar w:fldCharType="begin"/>
            </w:r>
            <w:r w:rsidR="00BE3276">
              <w:rPr>
                <w:noProof/>
                <w:webHidden/>
              </w:rPr>
              <w:instrText xml:space="preserve"> PAGEREF _Toc132657930 \h </w:instrText>
            </w:r>
            <w:r w:rsidR="00BE3276">
              <w:rPr>
                <w:noProof/>
                <w:webHidden/>
              </w:rPr>
            </w:r>
            <w:r w:rsidR="00BE3276">
              <w:rPr>
                <w:noProof/>
                <w:webHidden/>
              </w:rPr>
              <w:fldChar w:fldCharType="separate"/>
            </w:r>
            <w:r w:rsidR="00060BAD">
              <w:rPr>
                <w:noProof/>
                <w:webHidden/>
              </w:rPr>
              <w:t>18</w:t>
            </w:r>
            <w:r w:rsidR="00BE3276">
              <w:rPr>
                <w:noProof/>
                <w:webHidden/>
              </w:rPr>
              <w:fldChar w:fldCharType="end"/>
            </w:r>
          </w:hyperlink>
        </w:p>
        <w:p w14:paraId="45591299" w14:textId="57858165" w:rsidR="00BE3276" w:rsidRDefault="00000000">
          <w:pPr>
            <w:pStyle w:val="TOC2"/>
            <w:tabs>
              <w:tab w:val="right" w:leader="dot" w:pos="9016"/>
            </w:tabs>
            <w:rPr>
              <w:rFonts w:eastAsiaTheme="minorEastAsia"/>
              <w:noProof/>
              <w:lang w:eastAsia="en-IE"/>
            </w:rPr>
          </w:pPr>
          <w:hyperlink w:anchor="_Toc132657931" w:history="1">
            <w:r w:rsidR="00BE3276" w:rsidRPr="00F41416">
              <w:rPr>
                <w:rStyle w:val="Hyperlink"/>
                <w:noProof/>
              </w:rPr>
              <w:t>Alter the Verdict</w:t>
            </w:r>
            <w:r w:rsidR="00BE3276">
              <w:rPr>
                <w:noProof/>
                <w:webHidden/>
              </w:rPr>
              <w:tab/>
            </w:r>
            <w:r w:rsidR="00BE3276">
              <w:rPr>
                <w:noProof/>
                <w:webHidden/>
              </w:rPr>
              <w:fldChar w:fldCharType="begin"/>
            </w:r>
            <w:r w:rsidR="00BE3276">
              <w:rPr>
                <w:noProof/>
                <w:webHidden/>
              </w:rPr>
              <w:instrText xml:space="preserve"> PAGEREF _Toc132657931 \h </w:instrText>
            </w:r>
            <w:r w:rsidR="00BE3276">
              <w:rPr>
                <w:noProof/>
                <w:webHidden/>
              </w:rPr>
            </w:r>
            <w:r w:rsidR="00BE3276">
              <w:rPr>
                <w:noProof/>
                <w:webHidden/>
              </w:rPr>
              <w:fldChar w:fldCharType="separate"/>
            </w:r>
            <w:r w:rsidR="00060BAD">
              <w:rPr>
                <w:noProof/>
                <w:webHidden/>
              </w:rPr>
              <w:t>19</w:t>
            </w:r>
            <w:r w:rsidR="00BE3276">
              <w:rPr>
                <w:noProof/>
                <w:webHidden/>
              </w:rPr>
              <w:fldChar w:fldCharType="end"/>
            </w:r>
          </w:hyperlink>
        </w:p>
        <w:p w14:paraId="052B4A28" w14:textId="24F66EBB" w:rsidR="00BE3276" w:rsidRDefault="00000000">
          <w:pPr>
            <w:pStyle w:val="TOC2"/>
            <w:tabs>
              <w:tab w:val="right" w:leader="dot" w:pos="9016"/>
            </w:tabs>
            <w:rPr>
              <w:rFonts w:eastAsiaTheme="minorEastAsia"/>
              <w:noProof/>
              <w:lang w:eastAsia="en-IE"/>
            </w:rPr>
          </w:pPr>
          <w:hyperlink w:anchor="_Toc132657932" w:history="1">
            <w:r w:rsidR="00BE3276" w:rsidRPr="00F41416">
              <w:rPr>
                <w:rStyle w:val="Hyperlink"/>
                <w:noProof/>
              </w:rPr>
              <w:t>Create a Malicious Clone of the Application</w:t>
            </w:r>
            <w:r w:rsidR="00BE3276">
              <w:rPr>
                <w:noProof/>
                <w:webHidden/>
              </w:rPr>
              <w:tab/>
            </w:r>
            <w:r w:rsidR="00BE3276">
              <w:rPr>
                <w:noProof/>
                <w:webHidden/>
              </w:rPr>
              <w:fldChar w:fldCharType="begin"/>
            </w:r>
            <w:r w:rsidR="00BE3276">
              <w:rPr>
                <w:noProof/>
                <w:webHidden/>
              </w:rPr>
              <w:instrText xml:space="preserve"> PAGEREF _Toc132657932 \h </w:instrText>
            </w:r>
            <w:r w:rsidR="00BE3276">
              <w:rPr>
                <w:noProof/>
                <w:webHidden/>
              </w:rPr>
            </w:r>
            <w:r w:rsidR="00BE3276">
              <w:rPr>
                <w:noProof/>
                <w:webHidden/>
              </w:rPr>
              <w:fldChar w:fldCharType="separate"/>
            </w:r>
            <w:r w:rsidR="00060BAD">
              <w:rPr>
                <w:noProof/>
                <w:webHidden/>
              </w:rPr>
              <w:t>19</w:t>
            </w:r>
            <w:r w:rsidR="00BE3276">
              <w:rPr>
                <w:noProof/>
                <w:webHidden/>
              </w:rPr>
              <w:fldChar w:fldCharType="end"/>
            </w:r>
          </w:hyperlink>
        </w:p>
        <w:p w14:paraId="68C89A73" w14:textId="106E2300" w:rsidR="00BE3276" w:rsidRDefault="00000000">
          <w:pPr>
            <w:pStyle w:val="TOC2"/>
            <w:tabs>
              <w:tab w:val="right" w:leader="dot" w:pos="9016"/>
            </w:tabs>
            <w:rPr>
              <w:rFonts w:eastAsiaTheme="minorEastAsia"/>
              <w:noProof/>
              <w:lang w:eastAsia="en-IE"/>
            </w:rPr>
          </w:pPr>
          <w:hyperlink w:anchor="_Toc132657933" w:history="1">
            <w:r w:rsidR="00BE3276" w:rsidRPr="00F41416">
              <w:rPr>
                <w:rStyle w:val="Hyperlink"/>
                <w:noProof/>
              </w:rPr>
              <w:t>Encrypt Traffic Between the Browser Extension and The Application</w:t>
            </w:r>
            <w:r w:rsidR="00BE3276">
              <w:rPr>
                <w:noProof/>
                <w:webHidden/>
              </w:rPr>
              <w:tab/>
            </w:r>
            <w:r w:rsidR="00BE3276">
              <w:rPr>
                <w:noProof/>
                <w:webHidden/>
              </w:rPr>
              <w:fldChar w:fldCharType="begin"/>
            </w:r>
            <w:r w:rsidR="00BE3276">
              <w:rPr>
                <w:noProof/>
                <w:webHidden/>
              </w:rPr>
              <w:instrText xml:space="preserve"> PAGEREF _Toc132657933 \h </w:instrText>
            </w:r>
            <w:r w:rsidR="00BE3276">
              <w:rPr>
                <w:noProof/>
                <w:webHidden/>
              </w:rPr>
            </w:r>
            <w:r w:rsidR="00BE3276">
              <w:rPr>
                <w:noProof/>
                <w:webHidden/>
              </w:rPr>
              <w:fldChar w:fldCharType="separate"/>
            </w:r>
            <w:r w:rsidR="00060BAD">
              <w:rPr>
                <w:noProof/>
                <w:webHidden/>
              </w:rPr>
              <w:t>20</w:t>
            </w:r>
            <w:r w:rsidR="00BE3276">
              <w:rPr>
                <w:noProof/>
                <w:webHidden/>
              </w:rPr>
              <w:fldChar w:fldCharType="end"/>
            </w:r>
          </w:hyperlink>
        </w:p>
        <w:p w14:paraId="72DA1746" w14:textId="284D7193" w:rsidR="00BE3276" w:rsidRDefault="00000000">
          <w:pPr>
            <w:pStyle w:val="TOC2"/>
            <w:tabs>
              <w:tab w:val="right" w:leader="dot" w:pos="9016"/>
            </w:tabs>
            <w:rPr>
              <w:rFonts w:eastAsiaTheme="minorEastAsia"/>
              <w:noProof/>
              <w:lang w:eastAsia="en-IE"/>
            </w:rPr>
          </w:pPr>
          <w:hyperlink w:anchor="_Toc132657934" w:history="1">
            <w:r w:rsidR="00BE3276" w:rsidRPr="00F41416">
              <w:rPr>
                <w:rStyle w:val="Hyperlink"/>
                <w:noProof/>
              </w:rPr>
              <w:t>Making the MD5 Checksum Public</w:t>
            </w:r>
            <w:r w:rsidR="00BE3276">
              <w:rPr>
                <w:noProof/>
                <w:webHidden/>
              </w:rPr>
              <w:tab/>
            </w:r>
            <w:r w:rsidR="00BE3276">
              <w:rPr>
                <w:noProof/>
                <w:webHidden/>
              </w:rPr>
              <w:fldChar w:fldCharType="begin"/>
            </w:r>
            <w:r w:rsidR="00BE3276">
              <w:rPr>
                <w:noProof/>
                <w:webHidden/>
              </w:rPr>
              <w:instrText xml:space="preserve"> PAGEREF _Toc132657934 \h </w:instrText>
            </w:r>
            <w:r w:rsidR="00BE3276">
              <w:rPr>
                <w:noProof/>
                <w:webHidden/>
              </w:rPr>
            </w:r>
            <w:r w:rsidR="00BE3276">
              <w:rPr>
                <w:noProof/>
                <w:webHidden/>
              </w:rPr>
              <w:fldChar w:fldCharType="separate"/>
            </w:r>
            <w:r w:rsidR="00060BAD">
              <w:rPr>
                <w:noProof/>
                <w:webHidden/>
              </w:rPr>
              <w:t>21</w:t>
            </w:r>
            <w:r w:rsidR="00BE3276">
              <w:rPr>
                <w:noProof/>
                <w:webHidden/>
              </w:rPr>
              <w:fldChar w:fldCharType="end"/>
            </w:r>
          </w:hyperlink>
        </w:p>
        <w:p w14:paraId="33BBCF0B" w14:textId="42FE223B" w:rsidR="00BE3276" w:rsidRDefault="00000000">
          <w:pPr>
            <w:pStyle w:val="TOC1"/>
            <w:tabs>
              <w:tab w:val="right" w:leader="dot" w:pos="9016"/>
            </w:tabs>
            <w:rPr>
              <w:rFonts w:eastAsiaTheme="minorEastAsia"/>
              <w:noProof/>
              <w:lang w:eastAsia="en-IE"/>
            </w:rPr>
          </w:pPr>
          <w:hyperlink w:anchor="_Toc132657935" w:history="1">
            <w:r w:rsidR="00BE3276" w:rsidRPr="00F41416">
              <w:rPr>
                <w:rStyle w:val="Hyperlink"/>
                <w:noProof/>
              </w:rPr>
              <w:t>FURPS+</w:t>
            </w:r>
            <w:r w:rsidR="00BE3276">
              <w:rPr>
                <w:noProof/>
                <w:webHidden/>
              </w:rPr>
              <w:tab/>
            </w:r>
            <w:r w:rsidR="00BE3276">
              <w:rPr>
                <w:noProof/>
                <w:webHidden/>
              </w:rPr>
              <w:fldChar w:fldCharType="begin"/>
            </w:r>
            <w:r w:rsidR="00BE3276">
              <w:rPr>
                <w:noProof/>
                <w:webHidden/>
              </w:rPr>
              <w:instrText xml:space="preserve"> PAGEREF _Toc132657935 \h </w:instrText>
            </w:r>
            <w:r w:rsidR="00BE3276">
              <w:rPr>
                <w:noProof/>
                <w:webHidden/>
              </w:rPr>
            </w:r>
            <w:r w:rsidR="00BE3276">
              <w:rPr>
                <w:noProof/>
                <w:webHidden/>
              </w:rPr>
              <w:fldChar w:fldCharType="separate"/>
            </w:r>
            <w:r w:rsidR="00060BAD">
              <w:rPr>
                <w:noProof/>
                <w:webHidden/>
              </w:rPr>
              <w:t>21</w:t>
            </w:r>
            <w:r w:rsidR="00BE3276">
              <w:rPr>
                <w:noProof/>
                <w:webHidden/>
              </w:rPr>
              <w:fldChar w:fldCharType="end"/>
            </w:r>
          </w:hyperlink>
        </w:p>
        <w:p w14:paraId="4702A127" w14:textId="42A779AB" w:rsidR="00BE3276" w:rsidRDefault="00000000">
          <w:pPr>
            <w:pStyle w:val="TOC2"/>
            <w:tabs>
              <w:tab w:val="right" w:leader="dot" w:pos="9016"/>
            </w:tabs>
            <w:rPr>
              <w:rFonts w:eastAsiaTheme="minorEastAsia"/>
              <w:noProof/>
              <w:lang w:eastAsia="en-IE"/>
            </w:rPr>
          </w:pPr>
          <w:hyperlink w:anchor="_Toc132657936" w:history="1">
            <w:r w:rsidR="00BE3276" w:rsidRPr="00F41416">
              <w:rPr>
                <w:rStyle w:val="Hyperlink"/>
                <w:noProof/>
              </w:rPr>
              <w:t>Functionality</w:t>
            </w:r>
            <w:r w:rsidR="00BE3276">
              <w:rPr>
                <w:noProof/>
                <w:webHidden/>
              </w:rPr>
              <w:tab/>
            </w:r>
            <w:r w:rsidR="00BE3276">
              <w:rPr>
                <w:noProof/>
                <w:webHidden/>
              </w:rPr>
              <w:fldChar w:fldCharType="begin"/>
            </w:r>
            <w:r w:rsidR="00BE3276">
              <w:rPr>
                <w:noProof/>
                <w:webHidden/>
              </w:rPr>
              <w:instrText xml:space="preserve"> PAGEREF _Toc132657936 \h </w:instrText>
            </w:r>
            <w:r w:rsidR="00BE3276">
              <w:rPr>
                <w:noProof/>
                <w:webHidden/>
              </w:rPr>
            </w:r>
            <w:r w:rsidR="00BE3276">
              <w:rPr>
                <w:noProof/>
                <w:webHidden/>
              </w:rPr>
              <w:fldChar w:fldCharType="separate"/>
            </w:r>
            <w:r w:rsidR="00060BAD">
              <w:rPr>
                <w:noProof/>
                <w:webHidden/>
              </w:rPr>
              <w:t>21</w:t>
            </w:r>
            <w:r w:rsidR="00BE3276">
              <w:rPr>
                <w:noProof/>
                <w:webHidden/>
              </w:rPr>
              <w:fldChar w:fldCharType="end"/>
            </w:r>
          </w:hyperlink>
        </w:p>
        <w:p w14:paraId="4AED2BEF" w14:textId="6F0BA400" w:rsidR="00BE3276" w:rsidRDefault="00000000">
          <w:pPr>
            <w:pStyle w:val="TOC2"/>
            <w:tabs>
              <w:tab w:val="right" w:leader="dot" w:pos="9016"/>
            </w:tabs>
            <w:rPr>
              <w:rFonts w:eastAsiaTheme="minorEastAsia"/>
              <w:noProof/>
              <w:lang w:eastAsia="en-IE"/>
            </w:rPr>
          </w:pPr>
          <w:hyperlink w:anchor="_Toc132657937" w:history="1">
            <w:r w:rsidR="00BE3276" w:rsidRPr="00F41416">
              <w:rPr>
                <w:rStyle w:val="Hyperlink"/>
                <w:noProof/>
              </w:rPr>
              <w:t>Usability</w:t>
            </w:r>
            <w:r w:rsidR="00BE3276">
              <w:rPr>
                <w:noProof/>
                <w:webHidden/>
              </w:rPr>
              <w:tab/>
            </w:r>
            <w:r w:rsidR="00BE3276">
              <w:rPr>
                <w:noProof/>
                <w:webHidden/>
              </w:rPr>
              <w:fldChar w:fldCharType="begin"/>
            </w:r>
            <w:r w:rsidR="00BE3276">
              <w:rPr>
                <w:noProof/>
                <w:webHidden/>
              </w:rPr>
              <w:instrText xml:space="preserve"> PAGEREF _Toc132657937 \h </w:instrText>
            </w:r>
            <w:r w:rsidR="00BE3276">
              <w:rPr>
                <w:noProof/>
                <w:webHidden/>
              </w:rPr>
            </w:r>
            <w:r w:rsidR="00BE3276">
              <w:rPr>
                <w:noProof/>
                <w:webHidden/>
              </w:rPr>
              <w:fldChar w:fldCharType="separate"/>
            </w:r>
            <w:r w:rsidR="00060BAD">
              <w:rPr>
                <w:noProof/>
                <w:webHidden/>
              </w:rPr>
              <w:t>22</w:t>
            </w:r>
            <w:r w:rsidR="00BE3276">
              <w:rPr>
                <w:noProof/>
                <w:webHidden/>
              </w:rPr>
              <w:fldChar w:fldCharType="end"/>
            </w:r>
          </w:hyperlink>
        </w:p>
        <w:p w14:paraId="07BB56B4" w14:textId="01C3181B" w:rsidR="00BE3276" w:rsidRDefault="00000000">
          <w:pPr>
            <w:pStyle w:val="TOC2"/>
            <w:tabs>
              <w:tab w:val="right" w:leader="dot" w:pos="9016"/>
            </w:tabs>
            <w:rPr>
              <w:rFonts w:eastAsiaTheme="minorEastAsia"/>
              <w:noProof/>
              <w:lang w:eastAsia="en-IE"/>
            </w:rPr>
          </w:pPr>
          <w:hyperlink w:anchor="_Toc132657938" w:history="1">
            <w:r w:rsidR="00BE3276" w:rsidRPr="00F41416">
              <w:rPr>
                <w:rStyle w:val="Hyperlink"/>
                <w:noProof/>
              </w:rPr>
              <w:t>Reliability</w:t>
            </w:r>
            <w:r w:rsidR="00BE3276">
              <w:rPr>
                <w:noProof/>
                <w:webHidden/>
              </w:rPr>
              <w:tab/>
            </w:r>
            <w:r w:rsidR="00BE3276">
              <w:rPr>
                <w:noProof/>
                <w:webHidden/>
              </w:rPr>
              <w:fldChar w:fldCharType="begin"/>
            </w:r>
            <w:r w:rsidR="00BE3276">
              <w:rPr>
                <w:noProof/>
                <w:webHidden/>
              </w:rPr>
              <w:instrText xml:space="preserve"> PAGEREF _Toc132657938 \h </w:instrText>
            </w:r>
            <w:r w:rsidR="00BE3276">
              <w:rPr>
                <w:noProof/>
                <w:webHidden/>
              </w:rPr>
            </w:r>
            <w:r w:rsidR="00BE3276">
              <w:rPr>
                <w:noProof/>
                <w:webHidden/>
              </w:rPr>
              <w:fldChar w:fldCharType="separate"/>
            </w:r>
            <w:r w:rsidR="00060BAD">
              <w:rPr>
                <w:noProof/>
                <w:webHidden/>
              </w:rPr>
              <w:t>22</w:t>
            </w:r>
            <w:r w:rsidR="00BE3276">
              <w:rPr>
                <w:noProof/>
                <w:webHidden/>
              </w:rPr>
              <w:fldChar w:fldCharType="end"/>
            </w:r>
          </w:hyperlink>
        </w:p>
        <w:p w14:paraId="38F9F9ED" w14:textId="3FE2D7E4" w:rsidR="00BE3276" w:rsidRDefault="00000000">
          <w:pPr>
            <w:pStyle w:val="TOC2"/>
            <w:tabs>
              <w:tab w:val="right" w:leader="dot" w:pos="9016"/>
            </w:tabs>
            <w:rPr>
              <w:rFonts w:eastAsiaTheme="minorEastAsia"/>
              <w:noProof/>
              <w:lang w:eastAsia="en-IE"/>
            </w:rPr>
          </w:pPr>
          <w:hyperlink w:anchor="_Toc132657939" w:history="1">
            <w:r w:rsidR="00BE3276" w:rsidRPr="00F41416">
              <w:rPr>
                <w:rStyle w:val="Hyperlink"/>
                <w:noProof/>
              </w:rPr>
              <w:t>Performance</w:t>
            </w:r>
            <w:r w:rsidR="00BE3276">
              <w:rPr>
                <w:noProof/>
                <w:webHidden/>
              </w:rPr>
              <w:tab/>
            </w:r>
            <w:r w:rsidR="00BE3276">
              <w:rPr>
                <w:noProof/>
                <w:webHidden/>
              </w:rPr>
              <w:fldChar w:fldCharType="begin"/>
            </w:r>
            <w:r w:rsidR="00BE3276">
              <w:rPr>
                <w:noProof/>
                <w:webHidden/>
              </w:rPr>
              <w:instrText xml:space="preserve"> PAGEREF _Toc132657939 \h </w:instrText>
            </w:r>
            <w:r w:rsidR="00BE3276">
              <w:rPr>
                <w:noProof/>
                <w:webHidden/>
              </w:rPr>
            </w:r>
            <w:r w:rsidR="00BE3276">
              <w:rPr>
                <w:noProof/>
                <w:webHidden/>
              </w:rPr>
              <w:fldChar w:fldCharType="separate"/>
            </w:r>
            <w:r w:rsidR="00060BAD">
              <w:rPr>
                <w:noProof/>
                <w:webHidden/>
              </w:rPr>
              <w:t>22</w:t>
            </w:r>
            <w:r w:rsidR="00BE3276">
              <w:rPr>
                <w:noProof/>
                <w:webHidden/>
              </w:rPr>
              <w:fldChar w:fldCharType="end"/>
            </w:r>
          </w:hyperlink>
        </w:p>
        <w:p w14:paraId="68F5DE53" w14:textId="01B6E8A4" w:rsidR="00BE3276" w:rsidRDefault="00000000">
          <w:pPr>
            <w:pStyle w:val="TOC2"/>
            <w:tabs>
              <w:tab w:val="right" w:leader="dot" w:pos="9016"/>
            </w:tabs>
            <w:rPr>
              <w:rFonts w:eastAsiaTheme="minorEastAsia"/>
              <w:noProof/>
              <w:lang w:eastAsia="en-IE"/>
            </w:rPr>
          </w:pPr>
          <w:hyperlink w:anchor="_Toc132657940" w:history="1">
            <w:r w:rsidR="00BE3276" w:rsidRPr="00F41416">
              <w:rPr>
                <w:rStyle w:val="Hyperlink"/>
                <w:noProof/>
              </w:rPr>
              <w:t>Supportability</w:t>
            </w:r>
            <w:r w:rsidR="00BE3276">
              <w:rPr>
                <w:noProof/>
                <w:webHidden/>
              </w:rPr>
              <w:tab/>
            </w:r>
            <w:r w:rsidR="00BE3276">
              <w:rPr>
                <w:noProof/>
                <w:webHidden/>
              </w:rPr>
              <w:fldChar w:fldCharType="begin"/>
            </w:r>
            <w:r w:rsidR="00BE3276">
              <w:rPr>
                <w:noProof/>
                <w:webHidden/>
              </w:rPr>
              <w:instrText xml:space="preserve"> PAGEREF _Toc132657940 \h </w:instrText>
            </w:r>
            <w:r w:rsidR="00BE3276">
              <w:rPr>
                <w:noProof/>
                <w:webHidden/>
              </w:rPr>
            </w:r>
            <w:r w:rsidR="00BE3276">
              <w:rPr>
                <w:noProof/>
                <w:webHidden/>
              </w:rPr>
              <w:fldChar w:fldCharType="separate"/>
            </w:r>
            <w:r w:rsidR="00060BAD">
              <w:rPr>
                <w:noProof/>
                <w:webHidden/>
              </w:rPr>
              <w:t>22</w:t>
            </w:r>
            <w:r w:rsidR="00BE3276">
              <w:rPr>
                <w:noProof/>
                <w:webHidden/>
              </w:rPr>
              <w:fldChar w:fldCharType="end"/>
            </w:r>
          </w:hyperlink>
        </w:p>
        <w:p w14:paraId="3B5EFF34" w14:textId="7966E500" w:rsidR="00BE3276" w:rsidRDefault="00000000">
          <w:pPr>
            <w:pStyle w:val="TOC1"/>
            <w:tabs>
              <w:tab w:val="right" w:leader="dot" w:pos="9016"/>
            </w:tabs>
            <w:rPr>
              <w:rFonts w:eastAsiaTheme="minorEastAsia"/>
              <w:noProof/>
              <w:lang w:eastAsia="en-IE"/>
            </w:rPr>
          </w:pPr>
          <w:hyperlink w:anchor="_Toc132657941" w:history="1">
            <w:r w:rsidR="00BE3276" w:rsidRPr="00F41416">
              <w:rPr>
                <w:rStyle w:val="Hyperlink"/>
                <w:noProof/>
              </w:rPr>
              <w:t>Metrics</w:t>
            </w:r>
            <w:r w:rsidR="00BE3276">
              <w:rPr>
                <w:noProof/>
                <w:webHidden/>
              </w:rPr>
              <w:tab/>
            </w:r>
            <w:r w:rsidR="00BE3276">
              <w:rPr>
                <w:noProof/>
                <w:webHidden/>
              </w:rPr>
              <w:fldChar w:fldCharType="begin"/>
            </w:r>
            <w:r w:rsidR="00BE3276">
              <w:rPr>
                <w:noProof/>
                <w:webHidden/>
              </w:rPr>
              <w:instrText xml:space="preserve"> PAGEREF _Toc132657941 \h </w:instrText>
            </w:r>
            <w:r w:rsidR="00BE3276">
              <w:rPr>
                <w:noProof/>
                <w:webHidden/>
              </w:rPr>
            </w:r>
            <w:r w:rsidR="00BE3276">
              <w:rPr>
                <w:noProof/>
                <w:webHidden/>
              </w:rPr>
              <w:fldChar w:fldCharType="separate"/>
            </w:r>
            <w:r w:rsidR="00060BAD">
              <w:rPr>
                <w:noProof/>
                <w:webHidden/>
              </w:rPr>
              <w:t>23</w:t>
            </w:r>
            <w:r w:rsidR="00BE3276">
              <w:rPr>
                <w:noProof/>
                <w:webHidden/>
              </w:rPr>
              <w:fldChar w:fldCharType="end"/>
            </w:r>
          </w:hyperlink>
        </w:p>
        <w:p w14:paraId="67E34B63" w14:textId="46713AB1" w:rsidR="00492A51" w:rsidRDefault="00000000" w:rsidP="00947F5C">
          <w:pPr>
            <w:spacing w:line="276" w:lineRule="auto"/>
          </w:pPr>
          <w:r w:rsidRPr="00E0398D">
            <w:rPr>
              <w:b/>
              <w:bCs/>
              <w:noProof/>
              <w:sz w:val="24"/>
              <w:szCs w:val="24"/>
              <w:lang w:val="en-US"/>
            </w:rPr>
            <w:fldChar w:fldCharType="end"/>
          </w:r>
        </w:p>
      </w:sdtContent>
    </w:sdt>
    <w:p w14:paraId="5869F600" w14:textId="133CF0EB" w:rsidR="008A68A3" w:rsidRDefault="008A68A3" w:rsidP="00947F5C">
      <w:pPr>
        <w:spacing w:line="276" w:lineRule="auto"/>
      </w:pPr>
    </w:p>
    <w:p w14:paraId="23F334A0" w14:textId="77777777" w:rsidR="008A68A3" w:rsidRDefault="008A68A3" w:rsidP="00947F5C">
      <w:pPr>
        <w:spacing w:line="276" w:lineRule="auto"/>
      </w:pPr>
      <w:r>
        <w:br w:type="page"/>
      </w:r>
    </w:p>
    <w:p w14:paraId="6D87F132" w14:textId="7E13499B" w:rsidR="00492A51" w:rsidRDefault="008A68A3" w:rsidP="00947F5C">
      <w:pPr>
        <w:pStyle w:val="Heading1"/>
        <w:spacing w:line="276" w:lineRule="auto"/>
      </w:pPr>
      <w:bookmarkStart w:id="1" w:name="_Toc132657889"/>
      <w:r>
        <w:lastRenderedPageBreak/>
        <w:t>Introduction</w:t>
      </w:r>
      <w:bookmarkEnd w:id="1"/>
    </w:p>
    <w:p w14:paraId="44FBBC24" w14:textId="086D7C3C" w:rsidR="008A68A3" w:rsidRDefault="008A68A3" w:rsidP="00947F5C">
      <w:pPr>
        <w:spacing w:line="276" w:lineRule="auto"/>
      </w:pPr>
    </w:p>
    <w:p w14:paraId="6B43C463" w14:textId="1C96F0D1" w:rsidR="008A68A3" w:rsidRPr="00E0398D" w:rsidRDefault="008A68A3" w:rsidP="00947F5C">
      <w:pPr>
        <w:spacing w:line="276" w:lineRule="auto"/>
        <w:rPr>
          <w:sz w:val="24"/>
          <w:szCs w:val="24"/>
        </w:rPr>
      </w:pPr>
      <w:r w:rsidRPr="00E0398D">
        <w:rPr>
          <w:sz w:val="24"/>
          <w:szCs w:val="24"/>
        </w:rPr>
        <w:t>This functional specification document is for my fourth-year project titled Attack of the Clones, the goal of this project is to develop an application that can notify users when the website they have visited is a fraudulent cloned website or an authentic original website.</w:t>
      </w:r>
    </w:p>
    <w:p w14:paraId="51F2C91C" w14:textId="08E97920" w:rsidR="008A68A3" w:rsidRPr="00E0398D" w:rsidRDefault="008A68A3" w:rsidP="00947F5C">
      <w:pPr>
        <w:spacing w:line="276" w:lineRule="auto"/>
        <w:rPr>
          <w:sz w:val="24"/>
          <w:szCs w:val="24"/>
        </w:rPr>
      </w:pPr>
    </w:p>
    <w:p w14:paraId="7FD864D0" w14:textId="4F9C9039" w:rsidR="008A68A3" w:rsidRPr="00E0398D" w:rsidRDefault="008A68A3" w:rsidP="00947F5C">
      <w:pPr>
        <w:spacing w:line="276" w:lineRule="auto"/>
        <w:rPr>
          <w:sz w:val="24"/>
          <w:szCs w:val="24"/>
        </w:rPr>
      </w:pPr>
      <w:r w:rsidRPr="00E0398D">
        <w:rPr>
          <w:sz w:val="24"/>
          <w:szCs w:val="24"/>
        </w:rPr>
        <w:t>The application will be able to distinguish between a fraudulent cloned website and an authentic original website by running a series of tests on the information about the website and the information found on the website itself, the results of these tests will then be used to calculate the likelihood that a website is fraudulent.</w:t>
      </w:r>
    </w:p>
    <w:p w14:paraId="4455AABB" w14:textId="2583A17A" w:rsidR="003D2554" w:rsidRDefault="003D2554" w:rsidP="00947F5C">
      <w:pPr>
        <w:spacing w:line="276" w:lineRule="auto"/>
      </w:pPr>
    </w:p>
    <w:p w14:paraId="45D67B1E" w14:textId="1D1DBC0A" w:rsidR="003D2554" w:rsidRDefault="003D2554" w:rsidP="00947F5C">
      <w:pPr>
        <w:pStyle w:val="Heading1"/>
        <w:spacing w:line="276" w:lineRule="auto"/>
      </w:pPr>
      <w:bookmarkStart w:id="2" w:name="_Toc132657890"/>
      <w:r>
        <w:t>Project Scope</w:t>
      </w:r>
      <w:bookmarkEnd w:id="2"/>
    </w:p>
    <w:p w14:paraId="18C382DC" w14:textId="1F7FE061" w:rsidR="003D2554" w:rsidRDefault="003D2554" w:rsidP="00947F5C">
      <w:pPr>
        <w:spacing w:line="276" w:lineRule="auto"/>
      </w:pPr>
    </w:p>
    <w:p w14:paraId="42488546" w14:textId="31481569" w:rsidR="003D2554" w:rsidRPr="00E0398D" w:rsidRDefault="003D2554" w:rsidP="00947F5C">
      <w:pPr>
        <w:spacing w:line="276" w:lineRule="auto"/>
        <w:rPr>
          <w:sz w:val="24"/>
          <w:szCs w:val="24"/>
        </w:rPr>
      </w:pPr>
      <w:r w:rsidRPr="00E0398D">
        <w:rPr>
          <w:sz w:val="24"/>
          <w:szCs w:val="24"/>
        </w:rPr>
        <w:t>The objective of this project is to develop an application will be able to distinguish between a fraudulent cloned website and an authentic original website by running a series of tests on the information about the website and the information found on the website itself, the results of these tests will then be used to calculate the likelihood that a website is fraudulent, as well as include an informative section to the application that will educate website developers on ways that they can reduce the risk of their website from being cloned.</w:t>
      </w:r>
    </w:p>
    <w:p w14:paraId="356A36D6" w14:textId="42644027" w:rsidR="00E34CF6" w:rsidRDefault="00E34CF6" w:rsidP="00947F5C">
      <w:pPr>
        <w:spacing w:line="276" w:lineRule="auto"/>
      </w:pPr>
    </w:p>
    <w:p w14:paraId="1AFDE5B9" w14:textId="4EBDEF51" w:rsidR="00883D69" w:rsidRPr="00883D69" w:rsidRDefault="00883D69" w:rsidP="00947F5C">
      <w:pPr>
        <w:pStyle w:val="Heading2"/>
        <w:spacing w:line="276" w:lineRule="auto"/>
        <w:rPr>
          <w:sz w:val="28"/>
          <w:szCs w:val="28"/>
        </w:rPr>
      </w:pPr>
      <w:bookmarkStart w:id="3" w:name="_Toc132657891"/>
      <w:r w:rsidRPr="00883D69">
        <w:rPr>
          <w:sz w:val="28"/>
          <w:szCs w:val="28"/>
        </w:rPr>
        <w:t>Assumptions</w:t>
      </w:r>
      <w:bookmarkEnd w:id="3"/>
    </w:p>
    <w:p w14:paraId="6792E1CC" w14:textId="08ED341E" w:rsidR="00883D69" w:rsidRPr="00883D69" w:rsidRDefault="00883D69" w:rsidP="00947F5C">
      <w:pPr>
        <w:spacing w:line="276" w:lineRule="auto"/>
        <w:rPr>
          <w:sz w:val="24"/>
          <w:szCs w:val="24"/>
        </w:rPr>
      </w:pPr>
    </w:p>
    <w:p w14:paraId="0EF510AF" w14:textId="13289A53" w:rsidR="00883D69" w:rsidRDefault="00883D69" w:rsidP="00947F5C">
      <w:pPr>
        <w:spacing w:line="276" w:lineRule="auto"/>
        <w:rPr>
          <w:sz w:val="24"/>
          <w:szCs w:val="24"/>
        </w:rPr>
      </w:pPr>
      <w:r w:rsidRPr="00883D69">
        <w:rPr>
          <w:sz w:val="24"/>
          <w:szCs w:val="24"/>
        </w:rPr>
        <w:t>This application assumes that the user is running a windows operating system and the user is using the browser Google Chrome. The application also assumes that the user has a reliable internet connection in order to perform certain internet queries as part of the tests the application must conduct.</w:t>
      </w:r>
    </w:p>
    <w:p w14:paraId="313CABEF" w14:textId="77777777" w:rsidR="00947F5C" w:rsidRDefault="00947F5C" w:rsidP="00947F5C">
      <w:pPr>
        <w:spacing w:line="276" w:lineRule="auto"/>
        <w:rPr>
          <w:sz w:val="24"/>
          <w:szCs w:val="24"/>
        </w:rPr>
      </w:pPr>
    </w:p>
    <w:p w14:paraId="17FD5F52" w14:textId="33B294CC" w:rsidR="00883D69" w:rsidRPr="00883D69" w:rsidRDefault="00883D69" w:rsidP="00947F5C">
      <w:pPr>
        <w:pStyle w:val="Heading2"/>
        <w:spacing w:line="276" w:lineRule="auto"/>
        <w:rPr>
          <w:sz w:val="28"/>
          <w:szCs w:val="28"/>
        </w:rPr>
      </w:pPr>
      <w:bookmarkStart w:id="4" w:name="_Toc132657892"/>
      <w:r>
        <w:rPr>
          <w:sz w:val="28"/>
          <w:szCs w:val="28"/>
        </w:rPr>
        <w:t>Risks</w:t>
      </w:r>
      <w:bookmarkEnd w:id="4"/>
    </w:p>
    <w:p w14:paraId="6E3E838F" w14:textId="77777777" w:rsidR="00883D69" w:rsidRPr="00883D69" w:rsidRDefault="00883D69" w:rsidP="00947F5C">
      <w:pPr>
        <w:spacing w:line="276" w:lineRule="auto"/>
        <w:rPr>
          <w:sz w:val="24"/>
          <w:szCs w:val="24"/>
        </w:rPr>
      </w:pPr>
    </w:p>
    <w:p w14:paraId="1AAF6D13" w14:textId="6D7E5B9C" w:rsidR="00883D69" w:rsidRDefault="00883D69" w:rsidP="00947F5C">
      <w:pPr>
        <w:spacing w:line="276" w:lineRule="auto"/>
        <w:rPr>
          <w:sz w:val="24"/>
          <w:szCs w:val="24"/>
        </w:rPr>
      </w:pPr>
      <w:r>
        <w:rPr>
          <w:sz w:val="24"/>
          <w:szCs w:val="24"/>
        </w:rPr>
        <w:t xml:space="preserve">There are certain security features that must be </w:t>
      </w:r>
      <w:r w:rsidR="00351BB5">
        <w:rPr>
          <w:sz w:val="24"/>
          <w:szCs w:val="24"/>
        </w:rPr>
        <w:t>considered</w:t>
      </w:r>
      <w:r>
        <w:rPr>
          <w:sz w:val="24"/>
          <w:szCs w:val="24"/>
        </w:rPr>
        <w:t xml:space="preserve"> whilst developing the application in order to ensure that the user is safe whilst utilizing the application. </w:t>
      </w:r>
    </w:p>
    <w:p w14:paraId="0B7F0C3B" w14:textId="77777777" w:rsidR="00883D69" w:rsidRDefault="00883D69" w:rsidP="00947F5C">
      <w:pPr>
        <w:spacing w:line="276" w:lineRule="auto"/>
        <w:rPr>
          <w:sz w:val="24"/>
          <w:szCs w:val="24"/>
        </w:rPr>
      </w:pPr>
    </w:p>
    <w:p w14:paraId="6F49FCAF" w14:textId="14C349AE" w:rsidR="00883D69" w:rsidRDefault="00883D69" w:rsidP="00947F5C">
      <w:pPr>
        <w:spacing w:line="276" w:lineRule="auto"/>
        <w:rPr>
          <w:sz w:val="24"/>
          <w:szCs w:val="24"/>
        </w:rPr>
      </w:pPr>
      <w:r>
        <w:rPr>
          <w:sz w:val="24"/>
          <w:szCs w:val="24"/>
        </w:rPr>
        <w:lastRenderedPageBreak/>
        <w:t>One key risk in this application is that a bad actor may try to intercept the traffic</w:t>
      </w:r>
      <w:r w:rsidR="00351BB5">
        <w:rPr>
          <w:sz w:val="24"/>
          <w:szCs w:val="24"/>
        </w:rPr>
        <w:t>, once the bad actor has done this, they could either alter the verdict displayed to the user convincing them that the website they have visited is an authentic original website instead of a fraudulent cloned website. The bad actor may choose to just read the contents instead viewing the information displayed to the user.</w:t>
      </w:r>
    </w:p>
    <w:p w14:paraId="22EE49BE" w14:textId="2A8FB3F9" w:rsidR="00351BB5" w:rsidRDefault="00351BB5" w:rsidP="00947F5C">
      <w:pPr>
        <w:spacing w:line="276" w:lineRule="auto"/>
        <w:rPr>
          <w:sz w:val="24"/>
          <w:szCs w:val="24"/>
        </w:rPr>
      </w:pPr>
    </w:p>
    <w:p w14:paraId="65F828E7" w14:textId="15DFE12C" w:rsidR="00351BB5" w:rsidRDefault="00351BB5" w:rsidP="00947F5C">
      <w:pPr>
        <w:spacing w:line="276" w:lineRule="auto"/>
        <w:rPr>
          <w:sz w:val="24"/>
          <w:szCs w:val="24"/>
        </w:rPr>
      </w:pPr>
      <w:r>
        <w:rPr>
          <w:sz w:val="24"/>
          <w:szCs w:val="24"/>
        </w:rPr>
        <w:t>Another risk that may be present in this application is a bad actor choosing to make a fraudulent clone of the application. The bad actor may place malware within the fraudulent application and trick the user into downloading their version of the application over the authentic original application.</w:t>
      </w:r>
    </w:p>
    <w:p w14:paraId="48CE1C64" w14:textId="26240624" w:rsidR="00351BB5" w:rsidRDefault="00351BB5" w:rsidP="00947F5C">
      <w:pPr>
        <w:spacing w:line="276" w:lineRule="auto"/>
        <w:rPr>
          <w:sz w:val="24"/>
          <w:szCs w:val="24"/>
        </w:rPr>
      </w:pPr>
    </w:p>
    <w:p w14:paraId="4F0C5670" w14:textId="029C23C2" w:rsidR="00351BB5" w:rsidRPr="00883D69" w:rsidRDefault="00351BB5" w:rsidP="00947F5C">
      <w:pPr>
        <w:spacing w:line="276" w:lineRule="auto"/>
        <w:rPr>
          <w:sz w:val="24"/>
          <w:szCs w:val="24"/>
        </w:rPr>
      </w:pPr>
      <w:r>
        <w:rPr>
          <w:sz w:val="24"/>
          <w:szCs w:val="24"/>
        </w:rPr>
        <w:t>The implementation of these risks as well as their mitigation methods are expanded upon within the application are expanded on within the misuse case diagram.</w:t>
      </w:r>
    </w:p>
    <w:p w14:paraId="5B446A37" w14:textId="77777777" w:rsidR="00E0398D" w:rsidRDefault="00E0398D" w:rsidP="00947F5C">
      <w:pPr>
        <w:spacing w:line="276" w:lineRule="auto"/>
      </w:pPr>
    </w:p>
    <w:p w14:paraId="4648F0F4" w14:textId="399DB615" w:rsidR="00E34CF6" w:rsidRDefault="00E34CF6" w:rsidP="00947F5C">
      <w:pPr>
        <w:pStyle w:val="Heading1"/>
        <w:spacing w:line="276" w:lineRule="auto"/>
      </w:pPr>
      <w:bookmarkStart w:id="5" w:name="_Toc132657893"/>
      <w:r>
        <w:t>Deliverables</w:t>
      </w:r>
      <w:bookmarkEnd w:id="5"/>
    </w:p>
    <w:p w14:paraId="725F0E2E" w14:textId="43AFF0A6" w:rsidR="00E34CF6" w:rsidRDefault="00E34CF6" w:rsidP="00947F5C">
      <w:pPr>
        <w:spacing w:line="276" w:lineRule="auto"/>
      </w:pPr>
    </w:p>
    <w:p w14:paraId="4FAFE68C" w14:textId="0B32AABB" w:rsidR="00E34CF6" w:rsidRDefault="00E34CF6" w:rsidP="00947F5C">
      <w:pPr>
        <w:spacing w:line="276" w:lineRule="auto"/>
        <w:rPr>
          <w:sz w:val="24"/>
          <w:szCs w:val="24"/>
        </w:rPr>
      </w:pPr>
      <w:r w:rsidRPr="00E0398D">
        <w:rPr>
          <w:sz w:val="24"/>
          <w:szCs w:val="24"/>
        </w:rPr>
        <w:t>The goal of the application is to provide the following deliverables from the application:</w:t>
      </w:r>
    </w:p>
    <w:p w14:paraId="31CC6CF3" w14:textId="77777777" w:rsidR="005A0764" w:rsidRPr="00E0398D" w:rsidRDefault="005A0764" w:rsidP="00947F5C">
      <w:pPr>
        <w:spacing w:line="276" w:lineRule="auto"/>
        <w:rPr>
          <w:sz w:val="24"/>
          <w:szCs w:val="24"/>
        </w:rPr>
      </w:pPr>
    </w:p>
    <w:p w14:paraId="5BB75279" w14:textId="0A7C75C8" w:rsidR="00E34CF6" w:rsidRDefault="005A0764" w:rsidP="00947F5C">
      <w:pPr>
        <w:pStyle w:val="Heading2"/>
        <w:spacing w:line="276" w:lineRule="auto"/>
      </w:pPr>
      <w:bookmarkStart w:id="6" w:name="_Toc132657894"/>
      <w:r>
        <w:t>Core Deliverables</w:t>
      </w:r>
      <w:bookmarkEnd w:id="6"/>
    </w:p>
    <w:p w14:paraId="63BF226A" w14:textId="77777777" w:rsidR="005A0764" w:rsidRPr="005A0764" w:rsidRDefault="005A0764" w:rsidP="00947F5C">
      <w:pPr>
        <w:spacing w:line="276" w:lineRule="auto"/>
      </w:pPr>
    </w:p>
    <w:p w14:paraId="19EB14F8" w14:textId="46C50EE5" w:rsidR="00E34CF6" w:rsidRPr="00E0398D" w:rsidRDefault="00E34CF6" w:rsidP="00947F5C">
      <w:pPr>
        <w:pStyle w:val="ListParagraph"/>
        <w:numPr>
          <w:ilvl w:val="0"/>
          <w:numId w:val="1"/>
        </w:numPr>
        <w:spacing w:line="276" w:lineRule="auto"/>
        <w:rPr>
          <w:sz w:val="24"/>
          <w:szCs w:val="24"/>
        </w:rPr>
      </w:pPr>
      <w:r w:rsidRPr="00E0398D">
        <w:rPr>
          <w:sz w:val="24"/>
          <w:szCs w:val="24"/>
        </w:rPr>
        <w:t>To provide a browser extension that can be installed on the Google Chrome browser</w:t>
      </w:r>
      <w:r w:rsidR="00CD7734">
        <w:rPr>
          <w:sz w:val="24"/>
          <w:szCs w:val="24"/>
        </w:rPr>
        <w:t>.</w:t>
      </w:r>
    </w:p>
    <w:p w14:paraId="1293E843" w14:textId="77777777" w:rsidR="00E34CF6" w:rsidRPr="00E0398D" w:rsidRDefault="00E34CF6" w:rsidP="00947F5C">
      <w:pPr>
        <w:pStyle w:val="ListParagraph"/>
        <w:spacing w:line="276" w:lineRule="auto"/>
        <w:rPr>
          <w:sz w:val="24"/>
          <w:szCs w:val="24"/>
        </w:rPr>
      </w:pPr>
    </w:p>
    <w:p w14:paraId="4E543FD9" w14:textId="60E4DB7C" w:rsidR="00E34CF6" w:rsidRPr="00E0398D" w:rsidRDefault="00E34CF6" w:rsidP="00947F5C">
      <w:pPr>
        <w:pStyle w:val="ListParagraph"/>
        <w:numPr>
          <w:ilvl w:val="0"/>
          <w:numId w:val="1"/>
        </w:numPr>
        <w:spacing w:line="276" w:lineRule="auto"/>
        <w:rPr>
          <w:sz w:val="24"/>
          <w:szCs w:val="24"/>
        </w:rPr>
      </w:pPr>
      <w:r w:rsidRPr="00E0398D">
        <w:rPr>
          <w:sz w:val="24"/>
          <w:szCs w:val="24"/>
        </w:rPr>
        <w:t>Enable the browser extension to interact with an underlying application that lies on the users’ machine</w:t>
      </w:r>
      <w:r w:rsidR="00CD7734">
        <w:rPr>
          <w:sz w:val="24"/>
          <w:szCs w:val="24"/>
        </w:rPr>
        <w:t>.</w:t>
      </w:r>
    </w:p>
    <w:p w14:paraId="5431C8CF" w14:textId="77777777" w:rsidR="00E34CF6" w:rsidRPr="00E0398D" w:rsidRDefault="00E34CF6" w:rsidP="00947F5C">
      <w:pPr>
        <w:pStyle w:val="ListParagraph"/>
        <w:spacing w:line="276" w:lineRule="auto"/>
        <w:rPr>
          <w:sz w:val="24"/>
          <w:szCs w:val="24"/>
        </w:rPr>
      </w:pPr>
    </w:p>
    <w:p w14:paraId="1DDBCAE9" w14:textId="69363D91" w:rsidR="00E34CF6" w:rsidRPr="00E0398D" w:rsidRDefault="00E34CF6" w:rsidP="00947F5C">
      <w:pPr>
        <w:pStyle w:val="ListParagraph"/>
        <w:numPr>
          <w:ilvl w:val="0"/>
          <w:numId w:val="1"/>
        </w:numPr>
        <w:spacing w:line="276" w:lineRule="auto"/>
        <w:rPr>
          <w:sz w:val="24"/>
          <w:szCs w:val="24"/>
        </w:rPr>
      </w:pPr>
      <w:r w:rsidRPr="00E0398D">
        <w:rPr>
          <w:sz w:val="24"/>
          <w:szCs w:val="24"/>
        </w:rPr>
        <w:t>Create a pop-up notification on the browser extension to notify the user when the application detects that the user has visited a suspected fraudulent cloned website</w:t>
      </w:r>
      <w:r w:rsidR="00CD7734">
        <w:rPr>
          <w:sz w:val="24"/>
          <w:szCs w:val="24"/>
        </w:rPr>
        <w:t>.</w:t>
      </w:r>
    </w:p>
    <w:p w14:paraId="01A5697B" w14:textId="77777777" w:rsidR="00E34CF6" w:rsidRPr="00E0398D" w:rsidRDefault="00E34CF6" w:rsidP="00947F5C">
      <w:pPr>
        <w:pStyle w:val="ListParagraph"/>
        <w:spacing w:line="276" w:lineRule="auto"/>
        <w:rPr>
          <w:sz w:val="24"/>
          <w:szCs w:val="24"/>
        </w:rPr>
      </w:pPr>
    </w:p>
    <w:p w14:paraId="4762D2AE" w14:textId="67920E2A" w:rsidR="00E34CF6" w:rsidRPr="00E0398D" w:rsidRDefault="00E34CF6" w:rsidP="00947F5C">
      <w:pPr>
        <w:pStyle w:val="ListParagraph"/>
        <w:numPr>
          <w:ilvl w:val="0"/>
          <w:numId w:val="1"/>
        </w:numPr>
        <w:spacing w:line="276" w:lineRule="auto"/>
        <w:rPr>
          <w:sz w:val="24"/>
          <w:szCs w:val="24"/>
        </w:rPr>
      </w:pPr>
      <w:r w:rsidRPr="00E0398D">
        <w:rPr>
          <w:sz w:val="24"/>
          <w:szCs w:val="24"/>
        </w:rPr>
        <w:t>Secure the transfer of information between the application and the browser extension</w:t>
      </w:r>
      <w:r w:rsidR="00CD7734">
        <w:rPr>
          <w:sz w:val="24"/>
          <w:szCs w:val="24"/>
        </w:rPr>
        <w:t>.</w:t>
      </w:r>
    </w:p>
    <w:p w14:paraId="4D39F183" w14:textId="77777777" w:rsidR="00E34CF6" w:rsidRPr="00E0398D" w:rsidRDefault="00E34CF6" w:rsidP="00947F5C">
      <w:pPr>
        <w:pStyle w:val="ListParagraph"/>
        <w:spacing w:line="276" w:lineRule="auto"/>
        <w:rPr>
          <w:sz w:val="24"/>
          <w:szCs w:val="24"/>
        </w:rPr>
      </w:pPr>
    </w:p>
    <w:p w14:paraId="61691C2E" w14:textId="2FF846B8" w:rsidR="00E34CF6" w:rsidRDefault="00E34CF6" w:rsidP="00947F5C">
      <w:pPr>
        <w:pStyle w:val="ListParagraph"/>
        <w:numPr>
          <w:ilvl w:val="0"/>
          <w:numId w:val="1"/>
        </w:numPr>
        <w:spacing w:line="276" w:lineRule="auto"/>
        <w:rPr>
          <w:sz w:val="24"/>
          <w:szCs w:val="24"/>
        </w:rPr>
      </w:pPr>
      <w:r w:rsidRPr="00E0398D">
        <w:rPr>
          <w:sz w:val="24"/>
          <w:szCs w:val="24"/>
        </w:rPr>
        <w:t>Allow the user to interact with the browser extension in order to activate and deactivate the browser extension and the underlying application.</w:t>
      </w:r>
    </w:p>
    <w:p w14:paraId="62BDC507" w14:textId="77777777" w:rsidR="005A0764" w:rsidRPr="005A0764" w:rsidRDefault="005A0764" w:rsidP="00947F5C">
      <w:pPr>
        <w:spacing w:line="276" w:lineRule="auto"/>
        <w:rPr>
          <w:sz w:val="24"/>
          <w:szCs w:val="24"/>
        </w:rPr>
      </w:pPr>
    </w:p>
    <w:p w14:paraId="2A4E3976" w14:textId="45F1A47F" w:rsidR="005A0764" w:rsidRDefault="00CD7734" w:rsidP="00947F5C">
      <w:pPr>
        <w:pStyle w:val="Heading2"/>
        <w:spacing w:line="276" w:lineRule="auto"/>
      </w:pPr>
      <w:bookmarkStart w:id="7" w:name="_Toc132657895"/>
      <w:r>
        <w:lastRenderedPageBreak/>
        <w:t>Non-Core</w:t>
      </w:r>
      <w:r w:rsidR="005A0764">
        <w:t xml:space="preserve"> Deliverables</w:t>
      </w:r>
      <w:bookmarkEnd w:id="7"/>
    </w:p>
    <w:p w14:paraId="6EEC88E8" w14:textId="77777777" w:rsidR="005A0764" w:rsidRPr="005A0764" w:rsidRDefault="005A0764" w:rsidP="00947F5C">
      <w:pPr>
        <w:spacing w:line="276" w:lineRule="auto"/>
      </w:pPr>
    </w:p>
    <w:p w14:paraId="34D73E3A" w14:textId="5E03D2BE" w:rsidR="00E34CF6" w:rsidRPr="00E0398D" w:rsidRDefault="00E34CF6" w:rsidP="00947F5C">
      <w:pPr>
        <w:pStyle w:val="ListParagraph"/>
        <w:numPr>
          <w:ilvl w:val="0"/>
          <w:numId w:val="1"/>
        </w:numPr>
        <w:spacing w:line="276" w:lineRule="auto"/>
        <w:rPr>
          <w:sz w:val="24"/>
          <w:szCs w:val="24"/>
        </w:rPr>
      </w:pPr>
      <w:r w:rsidRPr="00E0398D">
        <w:rPr>
          <w:sz w:val="24"/>
          <w:szCs w:val="24"/>
        </w:rPr>
        <w:t xml:space="preserve">Create an informational section on the application that will provide information on reducing the risk of website cloning happening to </w:t>
      </w:r>
      <w:r w:rsidR="00622E4F" w:rsidRPr="00E0398D">
        <w:rPr>
          <w:sz w:val="24"/>
          <w:szCs w:val="24"/>
        </w:rPr>
        <w:t>a</w:t>
      </w:r>
      <w:r w:rsidRPr="00E0398D">
        <w:rPr>
          <w:sz w:val="24"/>
          <w:szCs w:val="24"/>
        </w:rPr>
        <w:t xml:space="preserve"> website the user is developing</w:t>
      </w:r>
    </w:p>
    <w:p w14:paraId="3B9CFDB0" w14:textId="10BD24BB" w:rsidR="005339AF" w:rsidRDefault="005339AF" w:rsidP="00947F5C">
      <w:pPr>
        <w:pStyle w:val="ListParagraph"/>
        <w:spacing w:line="276" w:lineRule="auto"/>
      </w:pPr>
    </w:p>
    <w:p w14:paraId="4336C611" w14:textId="5ED418A1" w:rsidR="005339AF" w:rsidRDefault="005339AF" w:rsidP="00947F5C">
      <w:pPr>
        <w:pStyle w:val="Heading1"/>
        <w:spacing w:line="276" w:lineRule="auto"/>
      </w:pPr>
      <w:bookmarkStart w:id="8" w:name="_Toc132657896"/>
      <w:r>
        <w:t>Technologies</w:t>
      </w:r>
      <w:bookmarkEnd w:id="8"/>
    </w:p>
    <w:p w14:paraId="09C1B913" w14:textId="77777777" w:rsidR="005339AF" w:rsidRPr="005339AF" w:rsidRDefault="005339AF" w:rsidP="00947F5C">
      <w:pPr>
        <w:spacing w:line="276" w:lineRule="auto"/>
      </w:pPr>
    </w:p>
    <w:p w14:paraId="63D58CC2" w14:textId="67E5C68C" w:rsidR="005339AF" w:rsidRPr="00E0398D" w:rsidRDefault="005339AF" w:rsidP="00947F5C">
      <w:pPr>
        <w:pStyle w:val="Heading2"/>
        <w:spacing w:line="276" w:lineRule="auto"/>
        <w:rPr>
          <w:sz w:val="28"/>
          <w:szCs w:val="28"/>
        </w:rPr>
      </w:pPr>
      <w:bookmarkStart w:id="9" w:name="_Toc132657897"/>
      <w:r w:rsidRPr="00E0398D">
        <w:rPr>
          <w:sz w:val="28"/>
          <w:szCs w:val="28"/>
        </w:rPr>
        <w:t>Programming Language</w:t>
      </w:r>
      <w:bookmarkEnd w:id="9"/>
    </w:p>
    <w:p w14:paraId="74FECEFC" w14:textId="27142B02" w:rsidR="005339AF" w:rsidRDefault="005339AF" w:rsidP="00947F5C">
      <w:pPr>
        <w:spacing w:line="276" w:lineRule="auto"/>
      </w:pPr>
    </w:p>
    <w:p w14:paraId="4BC2AF89" w14:textId="725FA4AF" w:rsidR="00DD22E9" w:rsidRPr="00E0398D" w:rsidRDefault="00DD22E9" w:rsidP="00947F5C">
      <w:pPr>
        <w:pStyle w:val="Heading3"/>
        <w:spacing w:line="276" w:lineRule="auto"/>
        <w:rPr>
          <w:sz w:val="28"/>
          <w:szCs w:val="28"/>
        </w:rPr>
      </w:pPr>
      <w:bookmarkStart w:id="10" w:name="_Toc132657898"/>
      <w:r w:rsidRPr="00E0398D">
        <w:rPr>
          <w:sz w:val="28"/>
          <w:szCs w:val="28"/>
        </w:rPr>
        <w:t>Python</w:t>
      </w:r>
      <w:bookmarkEnd w:id="10"/>
    </w:p>
    <w:p w14:paraId="5A3DBA25" w14:textId="77777777" w:rsidR="00DD22E9" w:rsidRPr="00DD22E9" w:rsidRDefault="00DD22E9" w:rsidP="00947F5C">
      <w:pPr>
        <w:spacing w:line="276" w:lineRule="auto"/>
      </w:pPr>
    </w:p>
    <w:p w14:paraId="2F4268A3" w14:textId="6631D26C" w:rsidR="005339AF" w:rsidRPr="00E0398D" w:rsidRDefault="005339AF" w:rsidP="00947F5C">
      <w:pPr>
        <w:spacing w:line="276" w:lineRule="auto"/>
        <w:rPr>
          <w:sz w:val="24"/>
          <w:szCs w:val="24"/>
        </w:rPr>
      </w:pPr>
      <w:r w:rsidRPr="00E0398D">
        <w:rPr>
          <w:sz w:val="24"/>
          <w:szCs w:val="24"/>
        </w:rPr>
        <w:t>The programming language I will be using in order to develop this application is Python. Python is a high-level programming language that I have found to most suitable in the development of this application, this is due to the many libraries that are readily available for use within the python programming such as the Natural Language Toolkit and Gazpacho, which are beneficial in developing this application. The python programming also dynamically typed which means that variables do not need to be declared, allowing for easier integration of various datatypes within the application.</w:t>
      </w:r>
    </w:p>
    <w:p w14:paraId="2062685B" w14:textId="77777777" w:rsidR="005339AF" w:rsidRPr="005339AF" w:rsidRDefault="005339AF" w:rsidP="00947F5C">
      <w:pPr>
        <w:spacing w:line="276" w:lineRule="auto"/>
      </w:pPr>
    </w:p>
    <w:p w14:paraId="4B960EB4" w14:textId="2A20D14C" w:rsidR="005339AF" w:rsidRPr="00E0398D" w:rsidRDefault="005339AF" w:rsidP="00947F5C">
      <w:pPr>
        <w:pStyle w:val="Heading2"/>
        <w:spacing w:line="276" w:lineRule="auto"/>
        <w:rPr>
          <w:sz w:val="28"/>
          <w:szCs w:val="28"/>
        </w:rPr>
      </w:pPr>
      <w:bookmarkStart w:id="11" w:name="_Toc132657899"/>
      <w:r w:rsidRPr="00E0398D">
        <w:rPr>
          <w:sz w:val="28"/>
          <w:szCs w:val="28"/>
        </w:rPr>
        <w:t>Libraries</w:t>
      </w:r>
      <w:bookmarkEnd w:id="11"/>
    </w:p>
    <w:p w14:paraId="56BEF777" w14:textId="77777777" w:rsidR="005339AF" w:rsidRDefault="005339AF" w:rsidP="00947F5C">
      <w:pPr>
        <w:spacing w:line="276" w:lineRule="auto"/>
      </w:pPr>
    </w:p>
    <w:p w14:paraId="6207C316" w14:textId="3ADD9F5C" w:rsidR="005339AF" w:rsidRPr="00E0398D" w:rsidRDefault="00554E46" w:rsidP="00947F5C">
      <w:pPr>
        <w:pStyle w:val="Heading3"/>
        <w:spacing w:line="276" w:lineRule="auto"/>
        <w:rPr>
          <w:sz w:val="28"/>
          <w:szCs w:val="28"/>
        </w:rPr>
      </w:pPr>
      <w:bookmarkStart w:id="12" w:name="_Toc132657900"/>
      <w:r w:rsidRPr="00E0398D">
        <w:rPr>
          <w:sz w:val="28"/>
          <w:szCs w:val="28"/>
        </w:rPr>
        <w:t>Natural Language Toolkit</w:t>
      </w:r>
      <w:r w:rsidR="00947F5C">
        <w:rPr>
          <w:rStyle w:val="FootnoteReference"/>
          <w:sz w:val="28"/>
          <w:szCs w:val="28"/>
        </w:rPr>
        <w:footnoteReference w:id="1"/>
      </w:r>
      <w:bookmarkEnd w:id="12"/>
    </w:p>
    <w:p w14:paraId="34E76ACC" w14:textId="2CF8ED33" w:rsidR="00554E46" w:rsidRDefault="00554E46" w:rsidP="00947F5C">
      <w:pPr>
        <w:spacing w:line="276" w:lineRule="auto"/>
      </w:pPr>
    </w:p>
    <w:p w14:paraId="64B0963E" w14:textId="401E9BA7" w:rsidR="00554E46" w:rsidRPr="00E0398D" w:rsidRDefault="00554E46" w:rsidP="00947F5C">
      <w:pPr>
        <w:spacing w:line="276" w:lineRule="auto"/>
        <w:rPr>
          <w:sz w:val="24"/>
          <w:szCs w:val="24"/>
        </w:rPr>
      </w:pPr>
      <w:r w:rsidRPr="00E0398D">
        <w:rPr>
          <w:sz w:val="24"/>
          <w:szCs w:val="24"/>
        </w:rPr>
        <w:t>Natural Language Toolkit is a python library that allows natural language processing to take place within the application. This allows the application to take in human language and process the language as part of the application, such as checking for grammatical errors within a website. I will also be using the Natural Language Toolkit in order to perform Named Entity Recognition allowing me to identify information such as the brand that is associated with the website I am scanning.</w:t>
      </w:r>
    </w:p>
    <w:p w14:paraId="06B2B48D" w14:textId="77777777" w:rsidR="00956D6F" w:rsidRDefault="00956D6F" w:rsidP="00947F5C">
      <w:pPr>
        <w:spacing w:line="276" w:lineRule="auto"/>
        <w:rPr>
          <w:sz w:val="24"/>
          <w:szCs w:val="24"/>
        </w:rPr>
      </w:pPr>
    </w:p>
    <w:p w14:paraId="23F2398D" w14:textId="77777777" w:rsidR="00947F5C" w:rsidRDefault="00947F5C" w:rsidP="00947F5C">
      <w:pPr>
        <w:spacing w:line="276" w:lineRule="auto"/>
        <w:rPr>
          <w:sz w:val="24"/>
          <w:szCs w:val="24"/>
        </w:rPr>
      </w:pPr>
    </w:p>
    <w:p w14:paraId="353A3FD0" w14:textId="77777777" w:rsidR="00947F5C" w:rsidRPr="00E0398D" w:rsidRDefault="00947F5C" w:rsidP="00947F5C">
      <w:pPr>
        <w:spacing w:line="276" w:lineRule="auto"/>
        <w:rPr>
          <w:sz w:val="24"/>
          <w:szCs w:val="24"/>
        </w:rPr>
      </w:pPr>
    </w:p>
    <w:p w14:paraId="2036F9FC" w14:textId="07C515C8" w:rsidR="00956D6F" w:rsidRDefault="00956D6F" w:rsidP="00947F5C">
      <w:pPr>
        <w:pStyle w:val="Heading3"/>
        <w:spacing w:line="276" w:lineRule="auto"/>
      </w:pPr>
      <w:bookmarkStart w:id="13" w:name="_Toc132657901"/>
      <w:r>
        <w:t>BeautifulSoup</w:t>
      </w:r>
      <w:r w:rsidR="00947F5C">
        <w:rPr>
          <w:rStyle w:val="FootnoteReference"/>
        </w:rPr>
        <w:footnoteReference w:id="2"/>
      </w:r>
      <w:bookmarkEnd w:id="13"/>
    </w:p>
    <w:p w14:paraId="7820EAE5" w14:textId="77777777" w:rsidR="00956D6F" w:rsidRDefault="00956D6F" w:rsidP="00947F5C">
      <w:pPr>
        <w:spacing w:line="276" w:lineRule="auto"/>
      </w:pPr>
    </w:p>
    <w:p w14:paraId="71E8EE11" w14:textId="6219BB71" w:rsidR="006F1AEF" w:rsidRDefault="006F1AEF" w:rsidP="00947F5C">
      <w:pPr>
        <w:spacing w:line="276" w:lineRule="auto"/>
        <w:rPr>
          <w:sz w:val="24"/>
          <w:szCs w:val="24"/>
        </w:rPr>
      </w:pPr>
      <w:r>
        <w:rPr>
          <w:sz w:val="24"/>
          <w:szCs w:val="24"/>
        </w:rPr>
        <w:t>Beautiful</w:t>
      </w:r>
      <w:r w:rsidR="003508B0">
        <w:rPr>
          <w:sz w:val="24"/>
          <w:szCs w:val="24"/>
        </w:rPr>
        <w:t>Soup</w:t>
      </w:r>
      <w:r w:rsidRPr="00E0398D">
        <w:rPr>
          <w:sz w:val="24"/>
          <w:szCs w:val="24"/>
        </w:rPr>
        <w:t xml:space="preserve"> is a python library that allows the application to parse HTML information within the application. It scrapes the website and can take information from the website such as the contents of the website. </w:t>
      </w:r>
      <w:r w:rsidR="003508B0">
        <w:rPr>
          <w:sz w:val="24"/>
          <w:szCs w:val="24"/>
        </w:rPr>
        <w:t>The BeautifulSoup library is better equipped than many other HTML parsing libraries making it ideal for this program as it deals with a wide range of websites</w:t>
      </w:r>
    </w:p>
    <w:p w14:paraId="13248DF2" w14:textId="77777777" w:rsidR="00956D6F" w:rsidRPr="00E0398D" w:rsidRDefault="00956D6F" w:rsidP="00947F5C">
      <w:pPr>
        <w:spacing w:line="276" w:lineRule="auto"/>
        <w:rPr>
          <w:sz w:val="24"/>
          <w:szCs w:val="24"/>
        </w:rPr>
      </w:pPr>
    </w:p>
    <w:p w14:paraId="1C775C9D" w14:textId="4636DC08" w:rsidR="00956D6F" w:rsidRDefault="00956D6F" w:rsidP="00947F5C">
      <w:pPr>
        <w:pStyle w:val="Heading3"/>
        <w:spacing w:line="276" w:lineRule="auto"/>
      </w:pPr>
      <w:bookmarkStart w:id="14" w:name="_Toc132657902"/>
      <w:r>
        <w:t>Flask</w:t>
      </w:r>
      <w:r w:rsidR="00947F5C">
        <w:rPr>
          <w:rStyle w:val="FootnoteReference"/>
        </w:rPr>
        <w:footnoteReference w:id="3"/>
      </w:r>
      <w:bookmarkEnd w:id="14"/>
    </w:p>
    <w:p w14:paraId="2A28AD68" w14:textId="77777777" w:rsidR="00956D6F" w:rsidRDefault="00956D6F" w:rsidP="00947F5C">
      <w:pPr>
        <w:spacing w:line="276" w:lineRule="auto"/>
      </w:pPr>
    </w:p>
    <w:p w14:paraId="7591355C" w14:textId="6B97D445" w:rsidR="00956D6F" w:rsidRDefault="003508B0" w:rsidP="00947F5C">
      <w:pPr>
        <w:spacing w:line="276" w:lineRule="auto"/>
        <w:rPr>
          <w:sz w:val="24"/>
          <w:szCs w:val="24"/>
        </w:rPr>
      </w:pPr>
      <w:r>
        <w:rPr>
          <w:sz w:val="24"/>
          <w:szCs w:val="24"/>
        </w:rPr>
        <w:t>The Flask python library allows the use of python in order to develop web applications, in the case of this program the flask program is used in order to hold a server that the browser extension can call upon to engage in inter-process communication with the underlying browser to send messages to the underlying application and receive message from the underlying application.</w:t>
      </w:r>
    </w:p>
    <w:p w14:paraId="51C032BA" w14:textId="77777777" w:rsidR="00956D6F" w:rsidRDefault="00956D6F" w:rsidP="00947F5C">
      <w:pPr>
        <w:spacing w:line="276" w:lineRule="auto"/>
        <w:rPr>
          <w:sz w:val="24"/>
          <w:szCs w:val="24"/>
        </w:rPr>
      </w:pPr>
    </w:p>
    <w:p w14:paraId="354137C6" w14:textId="6A2C8CC2" w:rsidR="00956D6F" w:rsidRDefault="00956D6F" w:rsidP="00947F5C">
      <w:pPr>
        <w:pStyle w:val="Heading3"/>
        <w:spacing w:line="276" w:lineRule="auto"/>
      </w:pPr>
      <w:bookmarkStart w:id="15" w:name="_Toc132657903"/>
      <w:proofErr w:type="spellStart"/>
      <w:r>
        <w:t>Flask_CORS</w:t>
      </w:r>
      <w:proofErr w:type="spellEnd"/>
      <w:r w:rsidR="00947F5C">
        <w:rPr>
          <w:rStyle w:val="FootnoteReference"/>
        </w:rPr>
        <w:footnoteReference w:id="4"/>
      </w:r>
      <w:bookmarkEnd w:id="15"/>
    </w:p>
    <w:p w14:paraId="22056D4A" w14:textId="77777777" w:rsidR="00956D6F" w:rsidRDefault="00956D6F" w:rsidP="00947F5C">
      <w:pPr>
        <w:spacing w:line="276" w:lineRule="auto"/>
      </w:pPr>
    </w:p>
    <w:p w14:paraId="453E78DD" w14:textId="5E34ECF2" w:rsidR="00956D6F" w:rsidRDefault="003508B0" w:rsidP="00947F5C">
      <w:pPr>
        <w:spacing w:line="276" w:lineRule="auto"/>
        <w:rPr>
          <w:sz w:val="24"/>
          <w:szCs w:val="24"/>
        </w:rPr>
      </w:pPr>
      <w:proofErr w:type="spellStart"/>
      <w:r>
        <w:rPr>
          <w:sz w:val="24"/>
          <w:szCs w:val="24"/>
        </w:rPr>
        <w:t>Flask_CORS</w:t>
      </w:r>
      <w:proofErr w:type="spellEnd"/>
      <w:r>
        <w:rPr>
          <w:sz w:val="24"/>
          <w:szCs w:val="24"/>
        </w:rPr>
        <w:t xml:space="preserve"> </w:t>
      </w:r>
      <w:r w:rsidR="00631B1F">
        <w:rPr>
          <w:sz w:val="24"/>
          <w:szCs w:val="24"/>
        </w:rPr>
        <w:t>is a python library used to enable Cross-Origin Resource Sharing for web applications that have been developed with Flask. This enables the permissions required in order for the browser extension in order to communicate with the browser extension.</w:t>
      </w:r>
    </w:p>
    <w:p w14:paraId="6C06DE8B" w14:textId="77777777" w:rsidR="00956D6F" w:rsidRDefault="00956D6F" w:rsidP="00947F5C">
      <w:pPr>
        <w:spacing w:line="276" w:lineRule="auto"/>
        <w:rPr>
          <w:sz w:val="24"/>
          <w:szCs w:val="24"/>
        </w:rPr>
      </w:pPr>
    </w:p>
    <w:p w14:paraId="4D74B719" w14:textId="2DF7D3A0" w:rsidR="00956D6F" w:rsidRDefault="00956D6F" w:rsidP="00947F5C">
      <w:pPr>
        <w:pStyle w:val="Heading3"/>
        <w:spacing w:line="276" w:lineRule="auto"/>
      </w:pPr>
      <w:bookmarkStart w:id="16" w:name="_Toc132657904"/>
      <w:proofErr w:type="spellStart"/>
      <w:r>
        <w:t>Urllib.parse</w:t>
      </w:r>
      <w:bookmarkEnd w:id="16"/>
      <w:proofErr w:type="spellEnd"/>
    </w:p>
    <w:p w14:paraId="11A11A12" w14:textId="77777777" w:rsidR="00956D6F" w:rsidRDefault="00956D6F" w:rsidP="00947F5C">
      <w:pPr>
        <w:spacing w:line="276" w:lineRule="auto"/>
      </w:pPr>
    </w:p>
    <w:p w14:paraId="00B57C78" w14:textId="0236945E" w:rsidR="00956D6F" w:rsidRDefault="00631B1F" w:rsidP="00947F5C">
      <w:pPr>
        <w:spacing w:line="276" w:lineRule="auto"/>
        <w:rPr>
          <w:sz w:val="24"/>
          <w:szCs w:val="24"/>
        </w:rPr>
      </w:pPr>
      <w:proofErr w:type="spellStart"/>
      <w:r>
        <w:rPr>
          <w:sz w:val="24"/>
          <w:szCs w:val="24"/>
        </w:rPr>
        <w:t>Urllib.parse</w:t>
      </w:r>
      <w:proofErr w:type="spellEnd"/>
      <w:r>
        <w:rPr>
          <w:sz w:val="24"/>
          <w:szCs w:val="24"/>
        </w:rPr>
        <w:t xml:space="preserve"> library offers many functions when operating with URLs. As part of this </w:t>
      </w:r>
      <w:r w:rsidR="00D37ED8">
        <w:rPr>
          <w:sz w:val="24"/>
          <w:szCs w:val="24"/>
        </w:rPr>
        <w:t>program,</w:t>
      </w:r>
      <w:r>
        <w:rPr>
          <w:sz w:val="24"/>
          <w:szCs w:val="24"/>
        </w:rPr>
        <w:t xml:space="preserve"> we are using this library for its ability to extract just the domain </w:t>
      </w:r>
      <w:r w:rsidR="00B23F25">
        <w:rPr>
          <w:sz w:val="24"/>
          <w:szCs w:val="24"/>
        </w:rPr>
        <w:t xml:space="preserve">from a URL that is </w:t>
      </w:r>
      <w:r w:rsidR="00B23F25">
        <w:rPr>
          <w:sz w:val="24"/>
          <w:szCs w:val="24"/>
        </w:rPr>
        <w:lastRenderedPageBreak/>
        <w:t>passed to the underlying python application from the browser extension, providing a layer of security for the users.</w:t>
      </w:r>
    </w:p>
    <w:p w14:paraId="61209543" w14:textId="77777777" w:rsidR="00631B1F" w:rsidRPr="00E0398D" w:rsidRDefault="00631B1F" w:rsidP="00947F5C">
      <w:pPr>
        <w:spacing w:line="276" w:lineRule="auto"/>
        <w:rPr>
          <w:sz w:val="24"/>
          <w:szCs w:val="24"/>
        </w:rPr>
      </w:pPr>
    </w:p>
    <w:p w14:paraId="23FA727D" w14:textId="7FBD7822" w:rsidR="00956D6F" w:rsidRDefault="00956D6F" w:rsidP="00947F5C">
      <w:pPr>
        <w:pStyle w:val="Heading3"/>
        <w:spacing w:line="276" w:lineRule="auto"/>
      </w:pPr>
      <w:bookmarkStart w:id="17" w:name="_Toc132657905"/>
      <w:proofErr w:type="spellStart"/>
      <w:r>
        <w:t>sklearn</w:t>
      </w:r>
      <w:proofErr w:type="spellEnd"/>
      <w:r w:rsidR="00B779D7">
        <w:rPr>
          <w:rStyle w:val="FootnoteReference"/>
        </w:rPr>
        <w:footnoteReference w:id="5"/>
      </w:r>
      <w:bookmarkEnd w:id="17"/>
    </w:p>
    <w:p w14:paraId="5A06FAFA" w14:textId="77777777" w:rsidR="00956D6F" w:rsidRDefault="00956D6F" w:rsidP="00947F5C">
      <w:pPr>
        <w:spacing w:line="276" w:lineRule="auto"/>
      </w:pPr>
    </w:p>
    <w:p w14:paraId="58D7334B" w14:textId="6FF1CB1D" w:rsidR="00956D6F" w:rsidRPr="00E0398D" w:rsidRDefault="00631B1F" w:rsidP="00947F5C">
      <w:pPr>
        <w:spacing w:line="276" w:lineRule="auto"/>
        <w:rPr>
          <w:sz w:val="24"/>
          <w:szCs w:val="24"/>
        </w:rPr>
      </w:pPr>
      <w:r>
        <w:rPr>
          <w:sz w:val="24"/>
          <w:szCs w:val="24"/>
        </w:rPr>
        <w:t>Sklearn is a python library that provides a number of packages that offer an array of functions, in terms of this project we are interested in the package cosine_similarity as this allows for calculating the similarity between two separate pieces of text in this case, we are checking for the similarity between the contents of two websites.</w:t>
      </w:r>
    </w:p>
    <w:p w14:paraId="745D2AD6" w14:textId="77777777" w:rsidR="00956D6F" w:rsidRPr="00E0398D" w:rsidRDefault="00956D6F" w:rsidP="00947F5C">
      <w:pPr>
        <w:spacing w:line="276" w:lineRule="auto"/>
        <w:rPr>
          <w:sz w:val="24"/>
          <w:szCs w:val="24"/>
        </w:rPr>
      </w:pPr>
    </w:p>
    <w:p w14:paraId="0AA5437D" w14:textId="11540F6B" w:rsidR="00956D6F" w:rsidRDefault="00956D6F" w:rsidP="00947F5C">
      <w:pPr>
        <w:pStyle w:val="Heading3"/>
        <w:spacing w:line="276" w:lineRule="auto"/>
      </w:pPr>
      <w:bookmarkStart w:id="18" w:name="_Toc132657906"/>
      <w:proofErr w:type="spellStart"/>
      <w:r>
        <w:t>Duckduckgo_search</w:t>
      </w:r>
      <w:proofErr w:type="spellEnd"/>
      <w:r w:rsidR="00B779D7">
        <w:rPr>
          <w:rStyle w:val="FootnoteReference"/>
        </w:rPr>
        <w:footnoteReference w:id="6"/>
      </w:r>
      <w:bookmarkEnd w:id="18"/>
    </w:p>
    <w:p w14:paraId="011AD88C" w14:textId="77777777" w:rsidR="00956D6F" w:rsidRDefault="00956D6F" w:rsidP="00947F5C">
      <w:pPr>
        <w:spacing w:line="276" w:lineRule="auto"/>
      </w:pPr>
    </w:p>
    <w:p w14:paraId="7DF226EE" w14:textId="4ED9B27B" w:rsidR="00956D6F" w:rsidRPr="00E0398D" w:rsidRDefault="00B23F25" w:rsidP="00947F5C">
      <w:pPr>
        <w:spacing w:line="276" w:lineRule="auto"/>
        <w:rPr>
          <w:sz w:val="24"/>
          <w:szCs w:val="24"/>
        </w:rPr>
      </w:pPr>
      <w:r>
        <w:rPr>
          <w:sz w:val="24"/>
          <w:szCs w:val="24"/>
        </w:rPr>
        <w:t>Duckduckgo_search is a python library that enables a user to make internet search queries using the Duckduckgo search engine. This library allows for more consecutive searches to be made that other search engine python libraries at a time, which is ideal for this project.</w:t>
      </w:r>
    </w:p>
    <w:p w14:paraId="490AD0F1" w14:textId="09C2AABE" w:rsidR="00DD22E9" w:rsidRDefault="00DD22E9" w:rsidP="00947F5C">
      <w:pPr>
        <w:spacing w:line="276" w:lineRule="auto"/>
      </w:pPr>
    </w:p>
    <w:p w14:paraId="7D3D190C" w14:textId="100570C9" w:rsidR="00956D6F" w:rsidRDefault="00956D6F" w:rsidP="00947F5C">
      <w:pPr>
        <w:pStyle w:val="Heading3"/>
        <w:spacing w:line="276" w:lineRule="auto"/>
      </w:pPr>
      <w:bookmarkStart w:id="19" w:name="_Toc132657907"/>
      <w:r>
        <w:t>WhoIs</w:t>
      </w:r>
      <w:r w:rsidR="00B779D7">
        <w:rPr>
          <w:rStyle w:val="FootnoteReference"/>
        </w:rPr>
        <w:footnoteReference w:id="7"/>
      </w:r>
      <w:bookmarkEnd w:id="19"/>
    </w:p>
    <w:p w14:paraId="2BF6CD68" w14:textId="77777777" w:rsidR="00956D6F" w:rsidRDefault="00956D6F" w:rsidP="00947F5C">
      <w:pPr>
        <w:spacing w:line="276" w:lineRule="auto"/>
      </w:pPr>
    </w:p>
    <w:p w14:paraId="3632E5EC" w14:textId="62CBF589" w:rsidR="00956D6F" w:rsidRDefault="00D37ED8" w:rsidP="00947F5C">
      <w:pPr>
        <w:spacing w:line="276" w:lineRule="auto"/>
        <w:rPr>
          <w:sz w:val="24"/>
          <w:szCs w:val="24"/>
        </w:rPr>
      </w:pPr>
      <w:r>
        <w:rPr>
          <w:sz w:val="24"/>
          <w:szCs w:val="24"/>
        </w:rPr>
        <w:t>The WhoIs python library allows a python program to gain WhoIs metadata of a website and be able to extract import details all within the python program. The library does this by communicating back and forth with WhoIs servers and then storing this information in a way that application can see specific pieces of information extracted.</w:t>
      </w:r>
    </w:p>
    <w:p w14:paraId="191A11F8" w14:textId="77777777" w:rsidR="00956D6F" w:rsidRDefault="00956D6F" w:rsidP="00947F5C">
      <w:pPr>
        <w:spacing w:line="276" w:lineRule="auto"/>
        <w:rPr>
          <w:sz w:val="24"/>
          <w:szCs w:val="24"/>
        </w:rPr>
      </w:pPr>
    </w:p>
    <w:p w14:paraId="22DD1B63" w14:textId="77777777" w:rsidR="001C759B" w:rsidRDefault="001C759B" w:rsidP="00947F5C">
      <w:pPr>
        <w:pStyle w:val="Heading3"/>
        <w:spacing w:line="276" w:lineRule="auto"/>
      </w:pPr>
    </w:p>
    <w:p w14:paraId="4D342AC1" w14:textId="77777777" w:rsidR="001C759B" w:rsidRDefault="001C759B" w:rsidP="00947F5C">
      <w:pPr>
        <w:pStyle w:val="Heading3"/>
        <w:spacing w:line="276" w:lineRule="auto"/>
      </w:pPr>
    </w:p>
    <w:p w14:paraId="422C5053" w14:textId="17706089" w:rsidR="00956D6F" w:rsidRDefault="00956D6F" w:rsidP="00947F5C">
      <w:pPr>
        <w:pStyle w:val="Heading3"/>
        <w:spacing w:line="276" w:lineRule="auto"/>
      </w:pPr>
      <w:bookmarkStart w:id="20" w:name="_Toc132657908"/>
      <w:r>
        <w:t>Json</w:t>
      </w:r>
      <w:r w:rsidR="00B779D7">
        <w:rPr>
          <w:rStyle w:val="FootnoteReference"/>
        </w:rPr>
        <w:footnoteReference w:id="8"/>
      </w:r>
      <w:bookmarkEnd w:id="20"/>
    </w:p>
    <w:p w14:paraId="391249E2" w14:textId="77777777" w:rsidR="00956D6F" w:rsidRDefault="00956D6F" w:rsidP="00947F5C">
      <w:pPr>
        <w:spacing w:line="276" w:lineRule="auto"/>
      </w:pPr>
    </w:p>
    <w:p w14:paraId="0DA932C1" w14:textId="496EAEE7" w:rsidR="00956D6F" w:rsidRPr="00E0398D" w:rsidRDefault="00D802F5" w:rsidP="00947F5C">
      <w:pPr>
        <w:spacing w:line="276" w:lineRule="auto"/>
        <w:rPr>
          <w:sz w:val="24"/>
          <w:szCs w:val="24"/>
        </w:rPr>
      </w:pPr>
      <w:r>
        <w:rPr>
          <w:sz w:val="24"/>
          <w:szCs w:val="24"/>
        </w:rPr>
        <w:t>The Json python library allows for the python application to use Json format on data within the application. In this application a json file is used so the json library is used to read the information present within the json file.</w:t>
      </w:r>
    </w:p>
    <w:p w14:paraId="6203ADB8" w14:textId="77777777" w:rsidR="00956D6F" w:rsidRPr="00E0398D" w:rsidRDefault="00956D6F" w:rsidP="00947F5C">
      <w:pPr>
        <w:spacing w:line="276" w:lineRule="auto"/>
        <w:rPr>
          <w:sz w:val="24"/>
          <w:szCs w:val="24"/>
        </w:rPr>
      </w:pPr>
    </w:p>
    <w:p w14:paraId="3E573B5B" w14:textId="0F6FAFE7" w:rsidR="00956D6F" w:rsidRDefault="00956D6F" w:rsidP="00947F5C">
      <w:pPr>
        <w:pStyle w:val="Heading3"/>
        <w:spacing w:line="276" w:lineRule="auto"/>
      </w:pPr>
      <w:bookmarkStart w:id="21" w:name="_Toc132657909"/>
      <w:r>
        <w:t>Socket</w:t>
      </w:r>
      <w:r w:rsidR="00B779D7">
        <w:rPr>
          <w:rStyle w:val="FootnoteReference"/>
        </w:rPr>
        <w:footnoteReference w:id="9"/>
      </w:r>
      <w:bookmarkEnd w:id="21"/>
    </w:p>
    <w:p w14:paraId="338CF796" w14:textId="77777777" w:rsidR="00956D6F" w:rsidRDefault="00956D6F" w:rsidP="00947F5C">
      <w:pPr>
        <w:spacing w:line="276" w:lineRule="auto"/>
      </w:pPr>
    </w:p>
    <w:p w14:paraId="4203140D" w14:textId="3A9C9B95" w:rsidR="00956D6F" w:rsidRDefault="00D802F5" w:rsidP="00947F5C">
      <w:pPr>
        <w:spacing w:line="276" w:lineRule="auto"/>
        <w:rPr>
          <w:sz w:val="24"/>
          <w:szCs w:val="24"/>
        </w:rPr>
      </w:pPr>
      <w:r>
        <w:rPr>
          <w:sz w:val="24"/>
          <w:szCs w:val="24"/>
        </w:rPr>
        <w:t>The socket python library is used by python applications when they wish to perform socket connections in order to communicate with other machines over the internet, in this example we must use a socket connection to a webserver</w:t>
      </w:r>
    </w:p>
    <w:p w14:paraId="18F434F3" w14:textId="77777777" w:rsidR="00956D6F" w:rsidRPr="00E0398D" w:rsidRDefault="00956D6F" w:rsidP="00947F5C">
      <w:pPr>
        <w:spacing w:line="276" w:lineRule="auto"/>
        <w:rPr>
          <w:sz w:val="24"/>
          <w:szCs w:val="24"/>
        </w:rPr>
      </w:pPr>
    </w:p>
    <w:p w14:paraId="2A25C3E6" w14:textId="0CACBCDB" w:rsidR="00956D6F" w:rsidRDefault="00956D6F" w:rsidP="00947F5C">
      <w:pPr>
        <w:pStyle w:val="Heading3"/>
        <w:spacing w:line="276" w:lineRule="auto"/>
      </w:pPr>
      <w:bookmarkStart w:id="22" w:name="_Toc132657910"/>
      <w:r>
        <w:t>SSL</w:t>
      </w:r>
      <w:r w:rsidR="00B779D7">
        <w:rPr>
          <w:rStyle w:val="FootnoteReference"/>
        </w:rPr>
        <w:footnoteReference w:id="10"/>
      </w:r>
      <w:bookmarkEnd w:id="22"/>
    </w:p>
    <w:p w14:paraId="05D92B18" w14:textId="77777777" w:rsidR="00956D6F" w:rsidRDefault="00956D6F" w:rsidP="00947F5C">
      <w:pPr>
        <w:spacing w:line="276" w:lineRule="auto"/>
      </w:pPr>
    </w:p>
    <w:p w14:paraId="7756F7B4" w14:textId="4808AD85" w:rsidR="00956D6F" w:rsidRDefault="00D802F5" w:rsidP="00947F5C">
      <w:pPr>
        <w:spacing w:line="276" w:lineRule="auto"/>
        <w:rPr>
          <w:sz w:val="24"/>
          <w:szCs w:val="24"/>
        </w:rPr>
      </w:pPr>
      <w:r>
        <w:rPr>
          <w:sz w:val="24"/>
          <w:szCs w:val="24"/>
        </w:rPr>
        <w:t xml:space="preserve">SSL python library enables the underlying connection to create a secure SSL/TLS connection to the webserver it has a socket connection to, doing this we can confirm that there is </w:t>
      </w:r>
      <w:proofErr w:type="gramStart"/>
      <w:r>
        <w:rPr>
          <w:sz w:val="24"/>
          <w:szCs w:val="24"/>
        </w:rPr>
        <w:t>a</w:t>
      </w:r>
      <w:proofErr w:type="gramEnd"/>
      <w:r>
        <w:rPr>
          <w:sz w:val="24"/>
          <w:szCs w:val="24"/>
        </w:rPr>
        <w:t xml:space="preserve"> SSL certificate for the website we have connected to and view the SSL certificate information.</w:t>
      </w:r>
    </w:p>
    <w:p w14:paraId="3B14BA56" w14:textId="77777777" w:rsidR="00956D6F" w:rsidRPr="00E0398D" w:rsidRDefault="00956D6F" w:rsidP="00947F5C">
      <w:pPr>
        <w:spacing w:line="276" w:lineRule="auto"/>
        <w:rPr>
          <w:sz w:val="24"/>
          <w:szCs w:val="24"/>
        </w:rPr>
      </w:pPr>
    </w:p>
    <w:p w14:paraId="3F8F4169" w14:textId="488774A0" w:rsidR="00956D6F" w:rsidRDefault="00956D6F" w:rsidP="00947F5C">
      <w:pPr>
        <w:pStyle w:val="Heading3"/>
        <w:spacing w:line="276" w:lineRule="auto"/>
      </w:pPr>
      <w:bookmarkStart w:id="23" w:name="_Toc132657911"/>
      <w:r>
        <w:t>datetime</w:t>
      </w:r>
      <w:r w:rsidR="00B779D7">
        <w:rPr>
          <w:rStyle w:val="FootnoteReference"/>
        </w:rPr>
        <w:footnoteReference w:id="11"/>
      </w:r>
      <w:bookmarkEnd w:id="23"/>
    </w:p>
    <w:p w14:paraId="75CD2139" w14:textId="77777777" w:rsidR="00956D6F" w:rsidRDefault="00956D6F" w:rsidP="00947F5C">
      <w:pPr>
        <w:spacing w:line="276" w:lineRule="auto"/>
      </w:pPr>
    </w:p>
    <w:p w14:paraId="59807DDE" w14:textId="70840A79" w:rsidR="00956D6F" w:rsidRPr="00E0398D" w:rsidRDefault="00D802F5" w:rsidP="00947F5C">
      <w:pPr>
        <w:spacing w:line="276" w:lineRule="auto"/>
        <w:rPr>
          <w:sz w:val="24"/>
          <w:szCs w:val="24"/>
        </w:rPr>
      </w:pPr>
      <w:r>
        <w:rPr>
          <w:sz w:val="24"/>
          <w:szCs w:val="24"/>
        </w:rPr>
        <w:t xml:space="preserve">Datetime library is used when using dates and times within the python application in this case we use datetime to ensure that range the </w:t>
      </w:r>
      <w:r w:rsidR="00C216C4">
        <w:rPr>
          <w:sz w:val="24"/>
          <w:szCs w:val="24"/>
        </w:rPr>
        <w:t>SSL</w:t>
      </w:r>
      <w:r>
        <w:rPr>
          <w:sz w:val="24"/>
          <w:szCs w:val="24"/>
        </w:rPr>
        <w:t xml:space="preserve"> certificate is falls </w:t>
      </w:r>
      <w:r w:rsidR="00C216C4">
        <w:rPr>
          <w:sz w:val="24"/>
          <w:szCs w:val="24"/>
        </w:rPr>
        <w:t xml:space="preserve">time that </w:t>
      </w:r>
      <w:r w:rsidR="00BA3CF9">
        <w:rPr>
          <w:sz w:val="24"/>
          <w:szCs w:val="24"/>
        </w:rPr>
        <w:t>is declared</w:t>
      </w:r>
      <w:r>
        <w:rPr>
          <w:sz w:val="24"/>
          <w:szCs w:val="24"/>
        </w:rPr>
        <w:t xml:space="preserve"> acceptable time stated on the certificate.</w:t>
      </w:r>
    </w:p>
    <w:p w14:paraId="34FD8752" w14:textId="77777777" w:rsidR="00956D6F" w:rsidRDefault="00956D6F" w:rsidP="00947F5C">
      <w:pPr>
        <w:spacing w:line="276" w:lineRule="auto"/>
      </w:pPr>
    </w:p>
    <w:p w14:paraId="2B94FE3B" w14:textId="24214004" w:rsidR="00956D6F" w:rsidRDefault="00956D6F" w:rsidP="00947F5C">
      <w:pPr>
        <w:pStyle w:val="Heading3"/>
        <w:spacing w:line="276" w:lineRule="auto"/>
      </w:pPr>
      <w:bookmarkStart w:id="24" w:name="_Toc132657912"/>
      <w:r>
        <w:lastRenderedPageBreak/>
        <w:t>Requests</w:t>
      </w:r>
      <w:r w:rsidR="00B779D7">
        <w:rPr>
          <w:rStyle w:val="FootnoteReference"/>
        </w:rPr>
        <w:footnoteReference w:id="12"/>
      </w:r>
      <w:bookmarkEnd w:id="24"/>
    </w:p>
    <w:p w14:paraId="0DE9D496" w14:textId="77777777" w:rsidR="00956D6F" w:rsidRDefault="00956D6F" w:rsidP="00947F5C">
      <w:pPr>
        <w:spacing w:line="276" w:lineRule="auto"/>
      </w:pPr>
    </w:p>
    <w:p w14:paraId="5E8D25FA" w14:textId="33B82C64" w:rsidR="00956D6F" w:rsidRPr="00E0398D" w:rsidRDefault="00BA3CF9" w:rsidP="00947F5C">
      <w:pPr>
        <w:spacing w:line="276" w:lineRule="auto"/>
        <w:rPr>
          <w:sz w:val="24"/>
          <w:szCs w:val="24"/>
        </w:rPr>
      </w:pPr>
      <w:r>
        <w:rPr>
          <w:sz w:val="24"/>
          <w:szCs w:val="24"/>
        </w:rPr>
        <w:t>The requests library is used in order to perform HTTP requests from within a python application. In this python application we are required to make requests to webpages at multiple stages within the application in order to harvest information from within the website.</w:t>
      </w:r>
    </w:p>
    <w:p w14:paraId="2199FD3E" w14:textId="77777777" w:rsidR="00956D6F" w:rsidRDefault="00956D6F" w:rsidP="00947F5C">
      <w:pPr>
        <w:spacing w:line="276" w:lineRule="auto"/>
      </w:pPr>
    </w:p>
    <w:p w14:paraId="767B34FE" w14:textId="18E8CD68" w:rsidR="00956D6F" w:rsidRDefault="00956D6F" w:rsidP="00947F5C">
      <w:pPr>
        <w:pStyle w:val="Heading3"/>
        <w:spacing w:line="276" w:lineRule="auto"/>
      </w:pPr>
      <w:bookmarkStart w:id="25" w:name="_Toc132657913"/>
      <w:r>
        <w:t>Re</w:t>
      </w:r>
      <w:r w:rsidR="00B779D7">
        <w:rPr>
          <w:rStyle w:val="FootnoteReference"/>
        </w:rPr>
        <w:footnoteReference w:id="13"/>
      </w:r>
      <w:bookmarkEnd w:id="25"/>
    </w:p>
    <w:p w14:paraId="6FACE6D6" w14:textId="77777777" w:rsidR="00956D6F" w:rsidRDefault="00956D6F" w:rsidP="00947F5C">
      <w:pPr>
        <w:spacing w:line="276" w:lineRule="auto"/>
      </w:pPr>
    </w:p>
    <w:p w14:paraId="5720959A" w14:textId="2D5A077C" w:rsidR="00956D6F" w:rsidRPr="00E0398D" w:rsidRDefault="00BA3CF9" w:rsidP="00947F5C">
      <w:pPr>
        <w:spacing w:line="276" w:lineRule="auto"/>
        <w:rPr>
          <w:sz w:val="24"/>
          <w:szCs w:val="24"/>
        </w:rPr>
      </w:pPr>
      <w:r>
        <w:rPr>
          <w:sz w:val="24"/>
          <w:szCs w:val="24"/>
        </w:rPr>
        <w:t xml:space="preserve">The re python library is used in order to check for patterns within data. This allows the HTML parser to remove any HTML code that would be present on the website enabling higher accuracy when the data undergoes </w:t>
      </w:r>
      <w:r w:rsidR="00163A66">
        <w:rPr>
          <w:sz w:val="24"/>
          <w:szCs w:val="24"/>
        </w:rPr>
        <w:t>n</w:t>
      </w:r>
      <w:r>
        <w:rPr>
          <w:sz w:val="24"/>
          <w:szCs w:val="24"/>
        </w:rPr>
        <w:t xml:space="preserve">atural </w:t>
      </w:r>
      <w:r w:rsidR="00163A66">
        <w:rPr>
          <w:sz w:val="24"/>
          <w:szCs w:val="24"/>
        </w:rPr>
        <w:t>l</w:t>
      </w:r>
      <w:r>
        <w:rPr>
          <w:sz w:val="24"/>
          <w:szCs w:val="24"/>
        </w:rPr>
        <w:t xml:space="preserve">anguage </w:t>
      </w:r>
      <w:r w:rsidR="00163A66">
        <w:rPr>
          <w:sz w:val="24"/>
          <w:szCs w:val="24"/>
        </w:rPr>
        <w:t>p</w:t>
      </w:r>
      <w:r>
        <w:rPr>
          <w:sz w:val="24"/>
          <w:szCs w:val="24"/>
        </w:rPr>
        <w:t>rocessing as the special characters will no longer throw off results.</w:t>
      </w:r>
    </w:p>
    <w:p w14:paraId="54811122" w14:textId="77777777" w:rsidR="00956D6F" w:rsidRDefault="00956D6F" w:rsidP="00947F5C">
      <w:pPr>
        <w:spacing w:line="276" w:lineRule="auto"/>
      </w:pPr>
    </w:p>
    <w:p w14:paraId="625EBFB4" w14:textId="5F0911AA" w:rsidR="002E46B8" w:rsidRDefault="002E46B8" w:rsidP="00947F5C">
      <w:pPr>
        <w:pStyle w:val="Heading3"/>
        <w:spacing w:line="276" w:lineRule="auto"/>
      </w:pPr>
      <w:bookmarkStart w:id="26" w:name="_Toc132657914"/>
      <w:proofErr w:type="spellStart"/>
      <w:r>
        <w:t>WordNinja</w:t>
      </w:r>
      <w:proofErr w:type="spellEnd"/>
      <w:r w:rsidR="00B779D7">
        <w:rPr>
          <w:rStyle w:val="FootnoteReference"/>
        </w:rPr>
        <w:footnoteReference w:id="14"/>
      </w:r>
      <w:bookmarkEnd w:id="26"/>
    </w:p>
    <w:p w14:paraId="67ED4B35" w14:textId="77777777" w:rsidR="002E46B8" w:rsidRDefault="002E46B8" w:rsidP="00947F5C">
      <w:pPr>
        <w:spacing w:line="276" w:lineRule="auto"/>
      </w:pPr>
    </w:p>
    <w:p w14:paraId="156B22E6" w14:textId="63DB52CE" w:rsidR="002E46B8" w:rsidRPr="00E0398D" w:rsidRDefault="00F55E2F" w:rsidP="00947F5C">
      <w:pPr>
        <w:spacing w:line="276" w:lineRule="auto"/>
        <w:rPr>
          <w:sz w:val="24"/>
          <w:szCs w:val="24"/>
        </w:rPr>
      </w:pPr>
      <w:r>
        <w:rPr>
          <w:sz w:val="24"/>
          <w:szCs w:val="24"/>
        </w:rPr>
        <w:t>The wordninja library enables the splitting of words within a string of text, preventing unintentional or unintended catenation occurring in strings of text. Removing the unintended concatenation leads to higher accuracy for any natural language processing that occurs on the information present on the webpage</w:t>
      </w:r>
    </w:p>
    <w:p w14:paraId="11C8E0A4" w14:textId="77777777" w:rsidR="002E46B8" w:rsidRDefault="002E46B8" w:rsidP="00947F5C">
      <w:pPr>
        <w:spacing w:line="276" w:lineRule="auto"/>
      </w:pPr>
    </w:p>
    <w:p w14:paraId="303F972F" w14:textId="77777777" w:rsidR="00C2018C" w:rsidRDefault="00C2018C" w:rsidP="00947F5C">
      <w:pPr>
        <w:spacing w:line="276" w:lineRule="auto"/>
      </w:pPr>
    </w:p>
    <w:p w14:paraId="5E9F743C" w14:textId="77777777" w:rsidR="00C2018C" w:rsidRDefault="00C2018C" w:rsidP="00947F5C">
      <w:pPr>
        <w:spacing w:line="276" w:lineRule="auto"/>
      </w:pPr>
    </w:p>
    <w:p w14:paraId="10066252" w14:textId="77777777" w:rsidR="00C2018C" w:rsidRDefault="00C2018C" w:rsidP="00947F5C">
      <w:pPr>
        <w:spacing w:line="276" w:lineRule="auto"/>
      </w:pPr>
    </w:p>
    <w:p w14:paraId="44F340A1" w14:textId="16BBF7BA" w:rsidR="00DD22E9" w:rsidRPr="00E0398D" w:rsidRDefault="00DD22E9" w:rsidP="00947F5C">
      <w:pPr>
        <w:pStyle w:val="Heading2"/>
        <w:spacing w:line="276" w:lineRule="auto"/>
        <w:rPr>
          <w:sz w:val="28"/>
          <w:szCs w:val="28"/>
        </w:rPr>
      </w:pPr>
      <w:bookmarkStart w:id="27" w:name="_Toc132657915"/>
      <w:r w:rsidRPr="00E0398D">
        <w:rPr>
          <w:sz w:val="28"/>
          <w:szCs w:val="28"/>
        </w:rPr>
        <w:lastRenderedPageBreak/>
        <w:t>Software</w:t>
      </w:r>
      <w:bookmarkEnd w:id="27"/>
    </w:p>
    <w:p w14:paraId="441B5CF5" w14:textId="0D1AFEED" w:rsidR="00DD22E9" w:rsidRDefault="00DD22E9" w:rsidP="00947F5C">
      <w:pPr>
        <w:spacing w:line="276" w:lineRule="auto"/>
      </w:pPr>
    </w:p>
    <w:p w14:paraId="5FB289A3" w14:textId="118B525B" w:rsidR="00DD22E9" w:rsidRPr="00E0398D" w:rsidRDefault="00DD22E9" w:rsidP="00947F5C">
      <w:pPr>
        <w:pStyle w:val="Heading3"/>
        <w:spacing w:line="276" w:lineRule="auto"/>
        <w:rPr>
          <w:sz w:val="28"/>
          <w:szCs w:val="28"/>
        </w:rPr>
      </w:pPr>
      <w:bookmarkStart w:id="28" w:name="_Toc132657916"/>
      <w:r w:rsidRPr="00E0398D">
        <w:rPr>
          <w:sz w:val="28"/>
          <w:szCs w:val="28"/>
        </w:rPr>
        <w:t>Google Chrome</w:t>
      </w:r>
      <w:r w:rsidR="00C2018C">
        <w:rPr>
          <w:rStyle w:val="FootnoteReference"/>
          <w:sz w:val="28"/>
          <w:szCs w:val="28"/>
        </w:rPr>
        <w:footnoteReference w:id="15"/>
      </w:r>
      <w:bookmarkEnd w:id="28"/>
    </w:p>
    <w:p w14:paraId="146FFA91" w14:textId="26EC4147" w:rsidR="00DD22E9" w:rsidRDefault="00DD22E9" w:rsidP="00947F5C">
      <w:pPr>
        <w:spacing w:line="276" w:lineRule="auto"/>
      </w:pPr>
    </w:p>
    <w:p w14:paraId="509107E6" w14:textId="3AE16F97" w:rsidR="00DD22E9" w:rsidRDefault="00DD22E9" w:rsidP="00947F5C">
      <w:pPr>
        <w:spacing w:line="276" w:lineRule="auto"/>
        <w:rPr>
          <w:sz w:val="24"/>
          <w:szCs w:val="24"/>
        </w:rPr>
      </w:pPr>
      <w:r w:rsidRPr="00E0398D">
        <w:rPr>
          <w:sz w:val="24"/>
          <w:szCs w:val="24"/>
        </w:rPr>
        <w:t>Google Chrome is required in the development of this application as this is the browser that the browser extension is being developed for. Google Chrome makes creating custom browser extensions easy to integrate due to their developer mode which makes testing your own browser extension rather simple.</w:t>
      </w:r>
    </w:p>
    <w:p w14:paraId="7582D6D5" w14:textId="77777777" w:rsidR="00351BB5" w:rsidRPr="00E0398D" w:rsidRDefault="00351BB5" w:rsidP="00947F5C">
      <w:pPr>
        <w:spacing w:line="276" w:lineRule="auto"/>
        <w:rPr>
          <w:sz w:val="24"/>
          <w:szCs w:val="24"/>
        </w:rPr>
      </w:pPr>
    </w:p>
    <w:p w14:paraId="2794008A" w14:textId="1C1F1378" w:rsidR="00DD22E9" w:rsidRDefault="008F02CB" w:rsidP="00947F5C">
      <w:pPr>
        <w:pStyle w:val="Heading1"/>
        <w:spacing w:line="276" w:lineRule="auto"/>
      </w:pPr>
      <w:bookmarkStart w:id="29" w:name="_Toc132657917"/>
      <w:r>
        <w:t>Context Diagram</w:t>
      </w:r>
      <w:bookmarkEnd w:id="29"/>
    </w:p>
    <w:p w14:paraId="6F3A947E" w14:textId="355FA4ED" w:rsidR="008F02CB" w:rsidRDefault="008F02CB" w:rsidP="00947F5C">
      <w:pPr>
        <w:spacing w:line="276" w:lineRule="auto"/>
      </w:pPr>
    </w:p>
    <w:p w14:paraId="630692B9" w14:textId="35AEA6F3" w:rsidR="008F02CB" w:rsidRDefault="005A0764" w:rsidP="00947F5C">
      <w:pPr>
        <w:spacing w:line="276" w:lineRule="auto"/>
      </w:pPr>
      <w:r>
        <w:rPr>
          <w:noProof/>
        </w:rPr>
        <w:drawing>
          <wp:inline distT="0" distB="0" distL="0" distR="0" wp14:anchorId="08478FDF" wp14:editId="0A736E20">
            <wp:extent cx="5731510" cy="360680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606800"/>
                    </a:xfrm>
                    <a:prstGeom prst="rect">
                      <a:avLst/>
                    </a:prstGeom>
                  </pic:spPr>
                </pic:pic>
              </a:graphicData>
            </a:graphic>
          </wp:inline>
        </w:drawing>
      </w:r>
    </w:p>
    <w:p w14:paraId="370ECCBE" w14:textId="22949E66" w:rsidR="008F02CB" w:rsidRDefault="008F02CB" w:rsidP="00947F5C">
      <w:pPr>
        <w:pStyle w:val="Subtitle"/>
        <w:spacing w:line="276" w:lineRule="auto"/>
      </w:pPr>
      <w:r>
        <w:t>Figure</w:t>
      </w:r>
      <w:ins w:id="30" w:author="Christopher Staff" w:date="2023-04-17T15:05:00Z">
        <w:r w:rsidR="004962DC">
          <w:t xml:space="preserve"> 1</w:t>
        </w:r>
      </w:ins>
      <w:r>
        <w:t>: Context Diagram</w:t>
      </w:r>
    </w:p>
    <w:p w14:paraId="088D7025" w14:textId="3513EDF2" w:rsidR="008F02CB" w:rsidRDefault="008F02CB" w:rsidP="00947F5C">
      <w:pPr>
        <w:spacing w:line="276" w:lineRule="auto"/>
      </w:pPr>
    </w:p>
    <w:p w14:paraId="2793797C" w14:textId="77777777" w:rsidR="00C2018C" w:rsidRDefault="00C2018C" w:rsidP="00947F5C">
      <w:pPr>
        <w:spacing w:line="276" w:lineRule="auto"/>
      </w:pPr>
    </w:p>
    <w:p w14:paraId="57666BA8" w14:textId="77777777" w:rsidR="00C2018C" w:rsidRDefault="00C2018C" w:rsidP="00947F5C">
      <w:pPr>
        <w:spacing w:line="276" w:lineRule="auto"/>
      </w:pPr>
    </w:p>
    <w:p w14:paraId="589C20B9" w14:textId="78A041CE" w:rsidR="008F02CB" w:rsidRDefault="008F02CB" w:rsidP="00947F5C">
      <w:pPr>
        <w:spacing w:line="276" w:lineRule="auto"/>
      </w:pPr>
    </w:p>
    <w:p w14:paraId="53B89F1C" w14:textId="3B6E8607" w:rsidR="00622E4F" w:rsidRDefault="00622E4F" w:rsidP="00947F5C">
      <w:pPr>
        <w:pStyle w:val="Heading1"/>
        <w:spacing w:line="276" w:lineRule="auto"/>
      </w:pPr>
      <w:bookmarkStart w:id="31" w:name="_Toc132657918"/>
      <w:r>
        <w:t>Misuse Case Diagram</w:t>
      </w:r>
      <w:bookmarkEnd w:id="31"/>
    </w:p>
    <w:p w14:paraId="1A189715" w14:textId="77777777" w:rsidR="00622E4F" w:rsidRPr="00622E4F" w:rsidRDefault="00622E4F" w:rsidP="00947F5C">
      <w:pPr>
        <w:spacing w:line="276" w:lineRule="auto"/>
      </w:pPr>
    </w:p>
    <w:p w14:paraId="07CFB465" w14:textId="1AB8CBA2" w:rsidR="003D2554" w:rsidRDefault="003D2554" w:rsidP="00947F5C">
      <w:pPr>
        <w:spacing w:line="276" w:lineRule="auto"/>
      </w:pPr>
      <w:r>
        <w:t xml:space="preserve"> </w:t>
      </w:r>
    </w:p>
    <w:p w14:paraId="3E68B8F4" w14:textId="7C10961B" w:rsidR="003D2554" w:rsidRDefault="00FC5520" w:rsidP="00947F5C">
      <w:pPr>
        <w:spacing w:line="276" w:lineRule="auto"/>
      </w:pPr>
      <w:r>
        <w:rPr>
          <w:noProof/>
        </w:rPr>
        <w:drawing>
          <wp:inline distT="0" distB="0" distL="0" distR="0" wp14:anchorId="235B8584" wp14:editId="06FE2C2E">
            <wp:extent cx="5731510" cy="6933565"/>
            <wp:effectExtent l="0" t="0" r="254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933565"/>
                    </a:xfrm>
                    <a:prstGeom prst="rect">
                      <a:avLst/>
                    </a:prstGeom>
                  </pic:spPr>
                </pic:pic>
              </a:graphicData>
            </a:graphic>
          </wp:inline>
        </w:drawing>
      </w:r>
    </w:p>
    <w:p w14:paraId="428FD30D" w14:textId="20CDBF4E" w:rsidR="00622E4F" w:rsidRDefault="00622E4F" w:rsidP="00947F5C">
      <w:pPr>
        <w:pStyle w:val="Subtitle"/>
        <w:spacing w:line="276" w:lineRule="auto"/>
      </w:pPr>
      <w:r>
        <w:t>Figure</w:t>
      </w:r>
      <w:r w:rsidR="004962DC">
        <w:t xml:space="preserve"> 2</w:t>
      </w:r>
      <w:r>
        <w:t>: Misuse Case Diagram</w:t>
      </w:r>
    </w:p>
    <w:p w14:paraId="757473B5" w14:textId="77777777" w:rsidR="006B2C8D" w:rsidRDefault="006B2C8D" w:rsidP="00947F5C">
      <w:pPr>
        <w:spacing w:line="276" w:lineRule="auto"/>
      </w:pPr>
    </w:p>
    <w:p w14:paraId="6BA89744" w14:textId="517EF7FF" w:rsidR="006B2C8D" w:rsidRDefault="006B2C8D" w:rsidP="00947F5C">
      <w:pPr>
        <w:pStyle w:val="Heading1"/>
        <w:spacing w:line="276" w:lineRule="auto"/>
      </w:pPr>
      <w:bookmarkStart w:id="32" w:name="_Toc132657919"/>
      <w:r>
        <w:lastRenderedPageBreak/>
        <w:t>Use Cases</w:t>
      </w:r>
      <w:bookmarkEnd w:id="32"/>
    </w:p>
    <w:p w14:paraId="12F45A8C" w14:textId="77777777" w:rsidR="006B2C8D" w:rsidRDefault="006B2C8D" w:rsidP="00947F5C">
      <w:pPr>
        <w:spacing w:line="276" w:lineRule="auto"/>
      </w:pPr>
    </w:p>
    <w:p w14:paraId="5FDCAEDA" w14:textId="0DAF44F4" w:rsidR="00CD277F" w:rsidRPr="00E0398D" w:rsidRDefault="00CD277F" w:rsidP="00947F5C">
      <w:pPr>
        <w:pStyle w:val="Heading2"/>
        <w:spacing w:line="276" w:lineRule="auto"/>
        <w:rPr>
          <w:sz w:val="28"/>
          <w:szCs w:val="28"/>
        </w:rPr>
      </w:pPr>
      <w:bookmarkStart w:id="33" w:name="_Toc132657920"/>
      <w:r w:rsidRPr="00E0398D">
        <w:rPr>
          <w:sz w:val="28"/>
          <w:szCs w:val="28"/>
        </w:rPr>
        <w:t>Identify when a user has reached a website</w:t>
      </w:r>
      <w:bookmarkEnd w:id="33"/>
    </w:p>
    <w:p w14:paraId="7CBA128B" w14:textId="77777777" w:rsidR="001A2B74" w:rsidRDefault="001A2B74" w:rsidP="00947F5C">
      <w:pPr>
        <w:spacing w:line="276" w:lineRule="auto"/>
      </w:pPr>
    </w:p>
    <w:p w14:paraId="3951337F" w14:textId="10D941C8" w:rsidR="001A2B74" w:rsidRPr="00E0398D" w:rsidRDefault="00DB4522" w:rsidP="00947F5C">
      <w:pPr>
        <w:spacing w:line="276" w:lineRule="auto"/>
        <w:rPr>
          <w:sz w:val="24"/>
          <w:szCs w:val="24"/>
        </w:rPr>
      </w:pPr>
      <w:r w:rsidRPr="00E0398D">
        <w:rPr>
          <w:sz w:val="24"/>
          <w:szCs w:val="24"/>
        </w:rPr>
        <w:t>The browser will identify</w:t>
      </w:r>
      <w:r w:rsidR="00C74A19" w:rsidRPr="00E0398D">
        <w:rPr>
          <w:sz w:val="24"/>
          <w:szCs w:val="24"/>
        </w:rPr>
        <w:t xml:space="preserve"> when the user has reached a new website and it will send this information to the application installed on the user’s </w:t>
      </w:r>
      <w:r w:rsidR="00D67F33" w:rsidRPr="00E0398D">
        <w:rPr>
          <w:sz w:val="24"/>
          <w:szCs w:val="24"/>
        </w:rPr>
        <w:t>machine</w:t>
      </w:r>
      <w:r w:rsidR="00CD7734">
        <w:rPr>
          <w:sz w:val="24"/>
          <w:szCs w:val="24"/>
        </w:rPr>
        <w:t>.</w:t>
      </w:r>
    </w:p>
    <w:p w14:paraId="5277D080" w14:textId="77777777" w:rsidR="00D67F33" w:rsidRDefault="00D67F33" w:rsidP="00947F5C">
      <w:pPr>
        <w:spacing w:line="276" w:lineRule="auto"/>
      </w:pPr>
    </w:p>
    <w:p w14:paraId="0F7F00B6" w14:textId="6F254211" w:rsidR="00D67F33" w:rsidRPr="00E0398D" w:rsidRDefault="00D67F33" w:rsidP="00947F5C">
      <w:pPr>
        <w:spacing w:line="276" w:lineRule="auto"/>
        <w:rPr>
          <w:sz w:val="24"/>
          <w:szCs w:val="24"/>
        </w:rPr>
      </w:pPr>
      <w:r w:rsidRPr="00E0398D">
        <w:rPr>
          <w:b/>
          <w:bCs/>
          <w:sz w:val="24"/>
          <w:szCs w:val="24"/>
        </w:rPr>
        <w:t>Primary Actor</w:t>
      </w:r>
      <w:r w:rsidR="00AD0380" w:rsidRPr="00E0398D">
        <w:rPr>
          <w:b/>
          <w:bCs/>
          <w:sz w:val="24"/>
          <w:szCs w:val="24"/>
        </w:rPr>
        <w:t xml:space="preserve">: </w:t>
      </w:r>
      <w:r w:rsidR="00AD0380" w:rsidRPr="00E0398D">
        <w:rPr>
          <w:sz w:val="24"/>
          <w:szCs w:val="24"/>
        </w:rPr>
        <w:t>User</w:t>
      </w:r>
      <w:r w:rsidR="00D32044" w:rsidRPr="00E0398D">
        <w:rPr>
          <w:sz w:val="24"/>
          <w:szCs w:val="24"/>
        </w:rPr>
        <w:t>.</w:t>
      </w:r>
    </w:p>
    <w:p w14:paraId="1FFD7404" w14:textId="77777777" w:rsidR="00AD0380" w:rsidRPr="00E0398D" w:rsidRDefault="00AD0380" w:rsidP="00947F5C">
      <w:pPr>
        <w:spacing w:line="276" w:lineRule="auto"/>
        <w:rPr>
          <w:sz w:val="24"/>
          <w:szCs w:val="24"/>
        </w:rPr>
      </w:pPr>
    </w:p>
    <w:p w14:paraId="34246747" w14:textId="4353565F" w:rsidR="00AD0380" w:rsidRPr="00E0398D" w:rsidRDefault="00AD0380" w:rsidP="00947F5C">
      <w:pPr>
        <w:spacing w:line="276" w:lineRule="auto"/>
        <w:rPr>
          <w:sz w:val="24"/>
          <w:szCs w:val="24"/>
        </w:rPr>
      </w:pPr>
      <w:r w:rsidRPr="00E0398D">
        <w:rPr>
          <w:b/>
          <w:bCs/>
          <w:sz w:val="24"/>
          <w:szCs w:val="24"/>
        </w:rPr>
        <w:t>Stakehold</w:t>
      </w:r>
      <w:r w:rsidR="00FF06CE" w:rsidRPr="00E0398D">
        <w:rPr>
          <w:b/>
          <w:bCs/>
          <w:sz w:val="24"/>
          <w:szCs w:val="24"/>
        </w:rPr>
        <w:t>er:</w:t>
      </w:r>
      <w:r w:rsidR="00E041DC" w:rsidRPr="00E0398D">
        <w:rPr>
          <w:b/>
          <w:bCs/>
          <w:sz w:val="24"/>
          <w:szCs w:val="24"/>
        </w:rPr>
        <w:t xml:space="preserve"> </w:t>
      </w:r>
      <w:r w:rsidR="00E041DC" w:rsidRPr="00E0398D">
        <w:rPr>
          <w:sz w:val="24"/>
          <w:szCs w:val="24"/>
        </w:rPr>
        <w:t>User</w:t>
      </w:r>
      <w:r w:rsidR="00D32044" w:rsidRPr="00E0398D">
        <w:rPr>
          <w:sz w:val="24"/>
          <w:szCs w:val="24"/>
        </w:rPr>
        <w:t>.</w:t>
      </w:r>
    </w:p>
    <w:p w14:paraId="7548B82E" w14:textId="77777777" w:rsidR="00E041DC" w:rsidRPr="00E0398D" w:rsidRDefault="00E041DC" w:rsidP="00947F5C">
      <w:pPr>
        <w:spacing w:line="276" w:lineRule="auto"/>
        <w:rPr>
          <w:sz w:val="24"/>
          <w:szCs w:val="24"/>
        </w:rPr>
      </w:pPr>
    </w:p>
    <w:p w14:paraId="710D2761" w14:textId="65608821" w:rsidR="00E041DC" w:rsidRPr="00E0398D" w:rsidRDefault="00E041DC" w:rsidP="00947F5C">
      <w:pPr>
        <w:spacing w:line="276" w:lineRule="auto"/>
        <w:rPr>
          <w:sz w:val="24"/>
          <w:szCs w:val="24"/>
        </w:rPr>
      </w:pPr>
      <w:r w:rsidRPr="00E0398D">
        <w:rPr>
          <w:b/>
          <w:bCs/>
          <w:sz w:val="24"/>
          <w:szCs w:val="24"/>
        </w:rPr>
        <w:t xml:space="preserve">Preconditions: </w:t>
      </w:r>
      <w:r w:rsidRPr="00E0398D">
        <w:rPr>
          <w:sz w:val="24"/>
          <w:szCs w:val="24"/>
        </w:rPr>
        <w:t>The user has both the browser extension and the application installed on their system</w:t>
      </w:r>
      <w:r w:rsidR="008E1577" w:rsidRPr="00E0398D">
        <w:rPr>
          <w:sz w:val="24"/>
          <w:szCs w:val="24"/>
        </w:rPr>
        <w:t xml:space="preserve"> and currently running on their system</w:t>
      </w:r>
      <w:r w:rsidR="00D32044" w:rsidRPr="00E0398D">
        <w:rPr>
          <w:sz w:val="24"/>
          <w:szCs w:val="24"/>
        </w:rPr>
        <w:t>.</w:t>
      </w:r>
    </w:p>
    <w:p w14:paraId="431D3292" w14:textId="77777777" w:rsidR="00E041DC" w:rsidRPr="00E0398D" w:rsidRDefault="00E041DC" w:rsidP="00947F5C">
      <w:pPr>
        <w:spacing w:line="276" w:lineRule="auto"/>
        <w:rPr>
          <w:sz w:val="24"/>
          <w:szCs w:val="24"/>
        </w:rPr>
      </w:pPr>
    </w:p>
    <w:p w14:paraId="2ABD2EBE" w14:textId="57F822EB" w:rsidR="00E041DC" w:rsidRPr="00E0398D" w:rsidRDefault="00E041DC" w:rsidP="00947F5C">
      <w:pPr>
        <w:spacing w:line="276" w:lineRule="auto"/>
        <w:rPr>
          <w:sz w:val="24"/>
          <w:szCs w:val="24"/>
        </w:rPr>
      </w:pPr>
      <w:r w:rsidRPr="00E0398D">
        <w:rPr>
          <w:b/>
          <w:bCs/>
          <w:sz w:val="24"/>
          <w:szCs w:val="24"/>
        </w:rPr>
        <w:t>Triggers:</w:t>
      </w:r>
      <w:r w:rsidR="008E1577" w:rsidRPr="00E0398D">
        <w:rPr>
          <w:b/>
          <w:bCs/>
          <w:sz w:val="24"/>
          <w:szCs w:val="24"/>
        </w:rPr>
        <w:t xml:space="preserve"> </w:t>
      </w:r>
      <w:r w:rsidR="008E1577" w:rsidRPr="00E0398D">
        <w:rPr>
          <w:sz w:val="24"/>
          <w:szCs w:val="24"/>
        </w:rPr>
        <w:t xml:space="preserve">The user has </w:t>
      </w:r>
      <w:r w:rsidR="00D32044" w:rsidRPr="00E0398D">
        <w:rPr>
          <w:sz w:val="24"/>
          <w:szCs w:val="24"/>
        </w:rPr>
        <w:t>visited a website.</w:t>
      </w:r>
    </w:p>
    <w:p w14:paraId="3F734C5E" w14:textId="77777777" w:rsidR="00D32044" w:rsidRPr="00E0398D" w:rsidRDefault="00D32044" w:rsidP="00947F5C">
      <w:pPr>
        <w:spacing w:line="276" w:lineRule="auto"/>
        <w:rPr>
          <w:sz w:val="24"/>
          <w:szCs w:val="24"/>
        </w:rPr>
      </w:pPr>
    </w:p>
    <w:p w14:paraId="163DEFEC" w14:textId="5B045A04" w:rsidR="00D32044" w:rsidRDefault="00286D70" w:rsidP="00947F5C">
      <w:pPr>
        <w:spacing w:line="276" w:lineRule="auto"/>
        <w:rPr>
          <w:sz w:val="24"/>
          <w:szCs w:val="24"/>
        </w:rPr>
      </w:pPr>
      <w:r w:rsidRPr="00E0398D">
        <w:rPr>
          <w:b/>
          <w:bCs/>
          <w:sz w:val="24"/>
          <w:szCs w:val="24"/>
        </w:rPr>
        <w:t>E</w:t>
      </w:r>
      <w:r w:rsidR="00786A49" w:rsidRPr="00E0398D">
        <w:rPr>
          <w:b/>
          <w:bCs/>
          <w:sz w:val="24"/>
          <w:szCs w:val="24"/>
        </w:rPr>
        <w:t xml:space="preserve">xpected Outcomes: </w:t>
      </w:r>
      <w:r w:rsidR="00786A49" w:rsidRPr="00E0398D">
        <w:rPr>
          <w:sz w:val="24"/>
          <w:szCs w:val="24"/>
        </w:rPr>
        <w:t xml:space="preserve">The </w:t>
      </w:r>
      <w:r w:rsidR="00FC5520">
        <w:rPr>
          <w:sz w:val="24"/>
          <w:szCs w:val="24"/>
        </w:rPr>
        <w:t>browser extension has been alerted to the actions of the user</w:t>
      </w:r>
      <w:r w:rsidR="00B329A6" w:rsidRPr="00E0398D">
        <w:rPr>
          <w:sz w:val="24"/>
          <w:szCs w:val="24"/>
        </w:rPr>
        <w:t>.</w:t>
      </w:r>
    </w:p>
    <w:p w14:paraId="75F6A91B" w14:textId="77777777" w:rsidR="00FC5520" w:rsidRPr="00E0398D" w:rsidRDefault="00FC5520" w:rsidP="00947F5C">
      <w:pPr>
        <w:spacing w:line="276" w:lineRule="auto"/>
        <w:rPr>
          <w:sz w:val="24"/>
          <w:szCs w:val="24"/>
        </w:rPr>
      </w:pPr>
    </w:p>
    <w:p w14:paraId="33FC5550" w14:textId="237B3DC5" w:rsidR="00FC5520" w:rsidRPr="00E0398D" w:rsidRDefault="00466445" w:rsidP="00947F5C">
      <w:pPr>
        <w:pStyle w:val="Heading2"/>
        <w:spacing w:line="276" w:lineRule="auto"/>
        <w:rPr>
          <w:sz w:val="28"/>
          <w:szCs w:val="28"/>
        </w:rPr>
      </w:pPr>
      <w:bookmarkStart w:id="34" w:name="_Toc132657921"/>
      <w:r>
        <w:rPr>
          <w:sz w:val="28"/>
          <w:szCs w:val="28"/>
        </w:rPr>
        <w:t>Extract Domain Name</w:t>
      </w:r>
      <w:bookmarkEnd w:id="34"/>
    </w:p>
    <w:p w14:paraId="72619A87" w14:textId="77777777" w:rsidR="00FC5520" w:rsidRDefault="00FC5520" w:rsidP="00947F5C">
      <w:pPr>
        <w:spacing w:line="276" w:lineRule="auto"/>
      </w:pPr>
    </w:p>
    <w:p w14:paraId="25721D4A" w14:textId="30EC8864" w:rsidR="00FC5520" w:rsidRPr="00E0398D" w:rsidRDefault="00FC5520" w:rsidP="00947F5C">
      <w:pPr>
        <w:spacing w:line="276" w:lineRule="auto"/>
        <w:rPr>
          <w:sz w:val="24"/>
          <w:szCs w:val="24"/>
        </w:rPr>
      </w:pPr>
      <w:r>
        <w:rPr>
          <w:sz w:val="24"/>
          <w:szCs w:val="24"/>
        </w:rPr>
        <w:t>The domain name of the website has been extracted by the browser extension and sent to the underlying application for testing</w:t>
      </w:r>
    </w:p>
    <w:p w14:paraId="25DA5742" w14:textId="77777777" w:rsidR="00FC5520" w:rsidRDefault="00FC5520" w:rsidP="00947F5C">
      <w:pPr>
        <w:spacing w:line="276" w:lineRule="auto"/>
      </w:pPr>
    </w:p>
    <w:p w14:paraId="44523B5E" w14:textId="77777777" w:rsidR="00FC5520" w:rsidRPr="00E0398D" w:rsidRDefault="00FC5520" w:rsidP="00947F5C">
      <w:pPr>
        <w:spacing w:line="276" w:lineRule="auto"/>
        <w:rPr>
          <w:sz w:val="24"/>
          <w:szCs w:val="24"/>
        </w:rPr>
      </w:pPr>
      <w:r w:rsidRPr="00E0398D">
        <w:rPr>
          <w:b/>
          <w:bCs/>
          <w:sz w:val="24"/>
          <w:szCs w:val="24"/>
        </w:rPr>
        <w:t xml:space="preserve">Primary Actor: </w:t>
      </w:r>
      <w:r w:rsidRPr="00E0398D">
        <w:rPr>
          <w:sz w:val="24"/>
          <w:szCs w:val="24"/>
        </w:rPr>
        <w:t>User.</w:t>
      </w:r>
    </w:p>
    <w:p w14:paraId="21BC6E6D" w14:textId="77777777" w:rsidR="00FC5520" w:rsidRPr="00E0398D" w:rsidRDefault="00FC5520" w:rsidP="00947F5C">
      <w:pPr>
        <w:spacing w:line="276" w:lineRule="auto"/>
        <w:rPr>
          <w:sz w:val="24"/>
          <w:szCs w:val="24"/>
        </w:rPr>
      </w:pPr>
    </w:p>
    <w:p w14:paraId="54E506F1" w14:textId="77777777" w:rsidR="00FC5520" w:rsidRPr="00E0398D" w:rsidRDefault="00FC5520" w:rsidP="00947F5C">
      <w:pPr>
        <w:spacing w:line="276" w:lineRule="auto"/>
        <w:rPr>
          <w:sz w:val="24"/>
          <w:szCs w:val="24"/>
        </w:rPr>
      </w:pPr>
      <w:r w:rsidRPr="00E0398D">
        <w:rPr>
          <w:b/>
          <w:bCs/>
          <w:sz w:val="24"/>
          <w:szCs w:val="24"/>
        </w:rPr>
        <w:t xml:space="preserve">Stakeholder: </w:t>
      </w:r>
      <w:r w:rsidRPr="00E0398D">
        <w:rPr>
          <w:sz w:val="24"/>
          <w:szCs w:val="24"/>
        </w:rPr>
        <w:t>User.</w:t>
      </w:r>
    </w:p>
    <w:p w14:paraId="71481FFE" w14:textId="77777777" w:rsidR="00FC5520" w:rsidRPr="00E0398D" w:rsidRDefault="00FC5520" w:rsidP="00947F5C">
      <w:pPr>
        <w:spacing w:line="276" w:lineRule="auto"/>
        <w:rPr>
          <w:sz w:val="24"/>
          <w:szCs w:val="24"/>
        </w:rPr>
      </w:pPr>
    </w:p>
    <w:p w14:paraId="7700484F" w14:textId="548A2893" w:rsidR="00FC5520" w:rsidRPr="00E0398D" w:rsidRDefault="00FC5520" w:rsidP="00947F5C">
      <w:pPr>
        <w:spacing w:line="276" w:lineRule="auto"/>
        <w:rPr>
          <w:sz w:val="24"/>
          <w:szCs w:val="24"/>
        </w:rPr>
      </w:pPr>
      <w:r w:rsidRPr="00E0398D">
        <w:rPr>
          <w:b/>
          <w:bCs/>
          <w:sz w:val="24"/>
          <w:szCs w:val="24"/>
        </w:rPr>
        <w:t xml:space="preserve">Preconditions: </w:t>
      </w:r>
      <w:r>
        <w:rPr>
          <w:sz w:val="24"/>
          <w:szCs w:val="24"/>
        </w:rPr>
        <w:t>The user has visited a website.</w:t>
      </w:r>
    </w:p>
    <w:p w14:paraId="60E2F469" w14:textId="77777777" w:rsidR="00FC5520" w:rsidRPr="00E0398D" w:rsidRDefault="00FC5520" w:rsidP="00947F5C">
      <w:pPr>
        <w:spacing w:line="276" w:lineRule="auto"/>
        <w:rPr>
          <w:sz w:val="24"/>
          <w:szCs w:val="24"/>
        </w:rPr>
      </w:pPr>
    </w:p>
    <w:p w14:paraId="7DC747C4" w14:textId="0EF5BBFA" w:rsidR="00FC5520" w:rsidRPr="00E0398D" w:rsidRDefault="00FC5520" w:rsidP="00947F5C">
      <w:pPr>
        <w:spacing w:line="276" w:lineRule="auto"/>
        <w:rPr>
          <w:sz w:val="24"/>
          <w:szCs w:val="24"/>
        </w:rPr>
      </w:pPr>
      <w:r w:rsidRPr="00E0398D">
        <w:rPr>
          <w:b/>
          <w:bCs/>
          <w:sz w:val="24"/>
          <w:szCs w:val="24"/>
        </w:rPr>
        <w:t xml:space="preserve">Triggers: </w:t>
      </w:r>
      <w:r>
        <w:rPr>
          <w:sz w:val="24"/>
          <w:szCs w:val="24"/>
        </w:rPr>
        <w:t>The browser extension has detected the user has accessed a new website.</w:t>
      </w:r>
    </w:p>
    <w:p w14:paraId="6119326C" w14:textId="77777777" w:rsidR="00FC5520" w:rsidRPr="00E0398D" w:rsidRDefault="00FC5520" w:rsidP="00947F5C">
      <w:pPr>
        <w:spacing w:line="276" w:lineRule="auto"/>
        <w:rPr>
          <w:sz w:val="24"/>
          <w:szCs w:val="24"/>
        </w:rPr>
      </w:pPr>
    </w:p>
    <w:p w14:paraId="1EB03BC4" w14:textId="731B0810" w:rsidR="00FC5520" w:rsidRDefault="00FC5520" w:rsidP="00947F5C">
      <w:pPr>
        <w:spacing w:line="276" w:lineRule="auto"/>
        <w:rPr>
          <w:sz w:val="24"/>
          <w:szCs w:val="24"/>
        </w:rPr>
      </w:pPr>
      <w:r w:rsidRPr="00E0398D">
        <w:rPr>
          <w:b/>
          <w:bCs/>
          <w:sz w:val="24"/>
          <w:szCs w:val="24"/>
        </w:rPr>
        <w:t xml:space="preserve">Expected Outcomes: </w:t>
      </w:r>
      <w:r>
        <w:rPr>
          <w:sz w:val="24"/>
          <w:szCs w:val="24"/>
        </w:rPr>
        <w:t xml:space="preserve">The browser extension will take the domain name of the website the user has just visited and will send this information to the underlying application that resides on the </w:t>
      </w:r>
      <w:r w:rsidR="00466445">
        <w:rPr>
          <w:sz w:val="24"/>
          <w:szCs w:val="24"/>
        </w:rPr>
        <w:t>user’s</w:t>
      </w:r>
      <w:r>
        <w:rPr>
          <w:sz w:val="24"/>
          <w:szCs w:val="24"/>
        </w:rPr>
        <w:t xml:space="preserve"> machine.</w:t>
      </w:r>
    </w:p>
    <w:p w14:paraId="2EFBD708" w14:textId="0E75225B" w:rsidR="00466445" w:rsidRDefault="00466445" w:rsidP="00947F5C">
      <w:pPr>
        <w:spacing w:line="276" w:lineRule="auto"/>
        <w:rPr>
          <w:sz w:val="24"/>
          <w:szCs w:val="24"/>
        </w:rPr>
      </w:pPr>
    </w:p>
    <w:p w14:paraId="075DA6D8" w14:textId="2A7E7E44" w:rsidR="00466445" w:rsidRPr="00E0398D" w:rsidRDefault="00466445" w:rsidP="00947F5C">
      <w:pPr>
        <w:pStyle w:val="Heading2"/>
        <w:spacing w:line="276" w:lineRule="auto"/>
        <w:rPr>
          <w:sz w:val="28"/>
          <w:szCs w:val="28"/>
        </w:rPr>
      </w:pPr>
      <w:bookmarkStart w:id="35" w:name="_Toc132657922"/>
      <w:r>
        <w:rPr>
          <w:sz w:val="28"/>
          <w:szCs w:val="28"/>
        </w:rPr>
        <w:t>Perform WhoIs lookup</w:t>
      </w:r>
      <w:bookmarkEnd w:id="35"/>
    </w:p>
    <w:p w14:paraId="2ED67154" w14:textId="77777777" w:rsidR="00466445" w:rsidRDefault="00466445" w:rsidP="00947F5C">
      <w:pPr>
        <w:spacing w:line="276" w:lineRule="auto"/>
      </w:pPr>
    </w:p>
    <w:p w14:paraId="73C67A94" w14:textId="7385479D" w:rsidR="00466445" w:rsidRPr="00E0398D" w:rsidRDefault="00466445" w:rsidP="00947F5C">
      <w:pPr>
        <w:spacing w:line="276" w:lineRule="auto"/>
        <w:rPr>
          <w:sz w:val="24"/>
          <w:szCs w:val="24"/>
        </w:rPr>
      </w:pPr>
      <w:r>
        <w:rPr>
          <w:sz w:val="24"/>
          <w:szCs w:val="24"/>
        </w:rPr>
        <w:t>The underlying application takes in the domain name and searches the information in order to detect flags that the website is a fraudulent cloned website.</w:t>
      </w:r>
    </w:p>
    <w:p w14:paraId="20598285" w14:textId="77777777" w:rsidR="00466445" w:rsidRDefault="00466445" w:rsidP="00947F5C">
      <w:pPr>
        <w:spacing w:line="276" w:lineRule="auto"/>
      </w:pPr>
    </w:p>
    <w:p w14:paraId="24F0DA72" w14:textId="77777777" w:rsidR="00466445" w:rsidRPr="00E0398D" w:rsidRDefault="00466445" w:rsidP="00947F5C">
      <w:pPr>
        <w:spacing w:line="276" w:lineRule="auto"/>
        <w:rPr>
          <w:sz w:val="24"/>
          <w:szCs w:val="24"/>
        </w:rPr>
      </w:pPr>
      <w:r w:rsidRPr="00E0398D">
        <w:rPr>
          <w:b/>
          <w:bCs/>
          <w:sz w:val="24"/>
          <w:szCs w:val="24"/>
        </w:rPr>
        <w:t xml:space="preserve">Primary Actor: </w:t>
      </w:r>
      <w:r w:rsidRPr="00E0398D">
        <w:rPr>
          <w:sz w:val="24"/>
          <w:szCs w:val="24"/>
        </w:rPr>
        <w:t>User.</w:t>
      </w:r>
    </w:p>
    <w:p w14:paraId="46F90EBF" w14:textId="77777777" w:rsidR="00466445" w:rsidRPr="00E0398D" w:rsidRDefault="00466445" w:rsidP="00947F5C">
      <w:pPr>
        <w:spacing w:line="276" w:lineRule="auto"/>
        <w:rPr>
          <w:sz w:val="24"/>
          <w:szCs w:val="24"/>
        </w:rPr>
      </w:pPr>
    </w:p>
    <w:p w14:paraId="5BB78C3A" w14:textId="77777777"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p>
    <w:p w14:paraId="2B8B7AEB" w14:textId="77777777" w:rsidR="00466445" w:rsidRPr="00E0398D" w:rsidRDefault="00466445" w:rsidP="00947F5C">
      <w:pPr>
        <w:spacing w:line="276" w:lineRule="auto"/>
        <w:rPr>
          <w:sz w:val="24"/>
          <w:szCs w:val="24"/>
        </w:rPr>
      </w:pPr>
    </w:p>
    <w:p w14:paraId="20F747CA" w14:textId="709B8A4A" w:rsidR="00466445" w:rsidRPr="00E0398D" w:rsidRDefault="00466445" w:rsidP="00947F5C">
      <w:pPr>
        <w:spacing w:line="276" w:lineRule="auto"/>
        <w:rPr>
          <w:sz w:val="24"/>
          <w:szCs w:val="24"/>
        </w:rPr>
      </w:pPr>
      <w:r w:rsidRPr="00E0398D">
        <w:rPr>
          <w:b/>
          <w:bCs/>
          <w:sz w:val="24"/>
          <w:szCs w:val="24"/>
        </w:rPr>
        <w:t xml:space="preserve">Preconditions: </w:t>
      </w:r>
      <w:r>
        <w:rPr>
          <w:sz w:val="24"/>
          <w:szCs w:val="24"/>
        </w:rPr>
        <w:t>The domain name has been sent to the underlying application and the user still has suitable internet connection in order to gain information from WhoIs</w:t>
      </w:r>
    </w:p>
    <w:p w14:paraId="4989CF9F" w14:textId="77777777" w:rsidR="00466445" w:rsidRPr="00E0398D" w:rsidRDefault="00466445" w:rsidP="00947F5C">
      <w:pPr>
        <w:spacing w:line="276" w:lineRule="auto"/>
        <w:rPr>
          <w:sz w:val="24"/>
          <w:szCs w:val="24"/>
        </w:rPr>
      </w:pPr>
    </w:p>
    <w:p w14:paraId="46EEEC4A" w14:textId="2F1A00B0" w:rsidR="00466445" w:rsidRPr="00E0398D" w:rsidRDefault="00466445" w:rsidP="00947F5C">
      <w:pPr>
        <w:spacing w:line="276" w:lineRule="auto"/>
        <w:rPr>
          <w:sz w:val="24"/>
          <w:szCs w:val="24"/>
        </w:rPr>
      </w:pPr>
      <w:r w:rsidRPr="00E0398D">
        <w:rPr>
          <w:b/>
          <w:bCs/>
          <w:sz w:val="24"/>
          <w:szCs w:val="24"/>
        </w:rPr>
        <w:t xml:space="preserve">Triggers: </w:t>
      </w:r>
      <w:r>
        <w:rPr>
          <w:sz w:val="24"/>
          <w:szCs w:val="24"/>
        </w:rPr>
        <w:t>The domain name has been sent to the application</w:t>
      </w:r>
      <w:r w:rsidRPr="00E0398D">
        <w:rPr>
          <w:sz w:val="24"/>
          <w:szCs w:val="24"/>
        </w:rPr>
        <w:t>.</w:t>
      </w:r>
    </w:p>
    <w:p w14:paraId="56EBB171" w14:textId="77777777" w:rsidR="00466445" w:rsidRPr="00E0398D" w:rsidRDefault="00466445" w:rsidP="00947F5C">
      <w:pPr>
        <w:spacing w:line="276" w:lineRule="auto"/>
        <w:rPr>
          <w:sz w:val="24"/>
          <w:szCs w:val="24"/>
        </w:rPr>
      </w:pPr>
    </w:p>
    <w:p w14:paraId="2B031EBC" w14:textId="166DA2EA" w:rsidR="00466445" w:rsidRPr="00E0398D" w:rsidRDefault="00466445" w:rsidP="00947F5C">
      <w:pPr>
        <w:spacing w:line="276" w:lineRule="auto"/>
        <w:rPr>
          <w:sz w:val="24"/>
          <w:szCs w:val="24"/>
        </w:rPr>
      </w:pPr>
      <w:r w:rsidRPr="00E0398D">
        <w:rPr>
          <w:b/>
          <w:bCs/>
          <w:sz w:val="24"/>
          <w:szCs w:val="24"/>
        </w:rPr>
        <w:t xml:space="preserve">Expected Outcomes: </w:t>
      </w:r>
      <w:r>
        <w:rPr>
          <w:sz w:val="24"/>
          <w:szCs w:val="24"/>
        </w:rPr>
        <w:t>WhoIs information has been gathered, and the application can check for information such as who owns the domain. This information can then be used to identify discrepancies between a legitimate website and a fraudulent cloned website</w:t>
      </w:r>
      <w:r w:rsidR="00CD7734">
        <w:rPr>
          <w:sz w:val="24"/>
          <w:szCs w:val="24"/>
        </w:rPr>
        <w:t>.</w:t>
      </w:r>
    </w:p>
    <w:p w14:paraId="3EB3A55F" w14:textId="71DBDA63" w:rsidR="00466445" w:rsidRDefault="00466445" w:rsidP="00947F5C">
      <w:pPr>
        <w:spacing w:line="276" w:lineRule="auto"/>
        <w:rPr>
          <w:sz w:val="24"/>
          <w:szCs w:val="24"/>
        </w:rPr>
      </w:pPr>
    </w:p>
    <w:p w14:paraId="714AADF4" w14:textId="5D1E9237" w:rsidR="00466445" w:rsidRPr="00E0398D" w:rsidRDefault="00466445" w:rsidP="00947F5C">
      <w:pPr>
        <w:pStyle w:val="Heading2"/>
        <w:spacing w:line="276" w:lineRule="auto"/>
        <w:rPr>
          <w:sz w:val="28"/>
          <w:szCs w:val="28"/>
        </w:rPr>
      </w:pPr>
      <w:bookmarkStart w:id="36" w:name="_Toc132657923"/>
      <w:r>
        <w:rPr>
          <w:sz w:val="28"/>
          <w:szCs w:val="28"/>
        </w:rPr>
        <w:t>Check website’s SSL certificates</w:t>
      </w:r>
      <w:bookmarkEnd w:id="36"/>
    </w:p>
    <w:p w14:paraId="59004FB1" w14:textId="77777777" w:rsidR="00466445" w:rsidRDefault="00466445" w:rsidP="00947F5C">
      <w:pPr>
        <w:spacing w:line="276" w:lineRule="auto"/>
      </w:pPr>
    </w:p>
    <w:p w14:paraId="7BFE226C" w14:textId="46145E2C" w:rsidR="00466445" w:rsidRPr="00E0398D" w:rsidRDefault="00466445" w:rsidP="00947F5C">
      <w:pPr>
        <w:spacing w:line="276" w:lineRule="auto"/>
        <w:rPr>
          <w:sz w:val="24"/>
          <w:szCs w:val="24"/>
        </w:rPr>
      </w:pPr>
      <w:r w:rsidRPr="00E0398D">
        <w:rPr>
          <w:sz w:val="24"/>
          <w:szCs w:val="24"/>
        </w:rPr>
        <w:t>The browser will identify when the user has reached a new website and it will send this information to the application installed on the user’s machine</w:t>
      </w:r>
      <w:r w:rsidR="00CD7734">
        <w:rPr>
          <w:sz w:val="24"/>
          <w:szCs w:val="24"/>
        </w:rPr>
        <w:t>.</w:t>
      </w:r>
    </w:p>
    <w:p w14:paraId="5F7B835E" w14:textId="77777777" w:rsidR="00466445" w:rsidRDefault="00466445" w:rsidP="00947F5C">
      <w:pPr>
        <w:spacing w:line="276" w:lineRule="auto"/>
      </w:pPr>
    </w:p>
    <w:p w14:paraId="206B89FD" w14:textId="77777777" w:rsidR="00466445" w:rsidRPr="00E0398D" w:rsidRDefault="00466445" w:rsidP="00947F5C">
      <w:pPr>
        <w:spacing w:line="276" w:lineRule="auto"/>
        <w:rPr>
          <w:sz w:val="24"/>
          <w:szCs w:val="24"/>
        </w:rPr>
      </w:pPr>
      <w:r w:rsidRPr="00E0398D">
        <w:rPr>
          <w:b/>
          <w:bCs/>
          <w:sz w:val="24"/>
          <w:szCs w:val="24"/>
        </w:rPr>
        <w:t xml:space="preserve">Primary Actor: </w:t>
      </w:r>
      <w:r w:rsidRPr="00E0398D">
        <w:rPr>
          <w:sz w:val="24"/>
          <w:szCs w:val="24"/>
        </w:rPr>
        <w:t>User.</w:t>
      </w:r>
    </w:p>
    <w:p w14:paraId="58996468" w14:textId="77777777" w:rsidR="00466445" w:rsidRPr="00E0398D" w:rsidRDefault="00466445" w:rsidP="00947F5C">
      <w:pPr>
        <w:spacing w:line="276" w:lineRule="auto"/>
        <w:rPr>
          <w:sz w:val="24"/>
          <w:szCs w:val="24"/>
        </w:rPr>
      </w:pPr>
    </w:p>
    <w:p w14:paraId="0FADDE26" w14:textId="77777777"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p>
    <w:p w14:paraId="1C300EA8" w14:textId="77777777" w:rsidR="00466445" w:rsidRPr="00E0398D" w:rsidRDefault="00466445" w:rsidP="00947F5C">
      <w:pPr>
        <w:spacing w:line="276" w:lineRule="auto"/>
        <w:rPr>
          <w:sz w:val="24"/>
          <w:szCs w:val="24"/>
        </w:rPr>
      </w:pPr>
    </w:p>
    <w:p w14:paraId="7AAEF501" w14:textId="563EE642" w:rsidR="00466445" w:rsidRPr="00E0398D" w:rsidRDefault="00466445" w:rsidP="00947F5C">
      <w:pPr>
        <w:spacing w:line="276" w:lineRule="auto"/>
        <w:rPr>
          <w:sz w:val="24"/>
          <w:szCs w:val="24"/>
        </w:rPr>
      </w:pPr>
      <w:r w:rsidRPr="00E0398D">
        <w:rPr>
          <w:b/>
          <w:bCs/>
          <w:sz w:val="24"/>
          <w:szCs w:val="24"/>
        </w:rPr>
        <w:t xml:space="preserve">Preconditions: </w:t>
      </w:r>
      <w:r w:rsidR="000B4624">
        <w:rPr>
          <w:sz w:val="24"/>
          <w:szCs w:val="24"/>
        </w:rPr>
        <w:t>The domain name has been sent to the underlying application and the user still has suitable internet connection in order to view website’s SSL certificates</w:t>
      </w:r>
      <w:r w:rsidR="00CD7734">
        <w:rPr>
          <w:sz w:val="24"/>
          <w:szCs w:val="24"/>
        </w:rPr>
        <w:t>.</w:t>
      </w:r>
    </w:p>
    <w:p w14:paraId="24FA2D7D" w14:textId="77777777" w:rsidR="00466445" w:rsidRPr="00E0398D" w:rsidRDefault="00466445" w:rsidP="00947F5C">
      <w:pPr>
        <w:spacing w:line="276" w:lineRule="auto"/>
        <w:rPr>
          <w:sz w:val="24"/>
          <w:szCs w:val="24"/>
        </w:rPr>
      </w:pPr>
    </w:p>
    <w:p w14:paraId="2CAFCD48" w14:textId="4BF66032" w:rsidR="00466445" w:rsidRPr="00E0398D" w:rsidRDefault="00466445" w:rsidP="00947F5C">
      <w:pPr>
        <w:spacing w:line="276" w:lineRule="auto"/>
        <w:rPr>
          <w:sz w:val="24"/>
          <w:szCs w:val="24"/>
        </w:rPr>
      </w:pPr>
      <w:r w:rsidRPr="00E0398D">
        <w:rPr>
          <w:b/>
          <w:bCs/>
          <w:sz w:val="24"/>
          <w:szCs w:val="24"/>
        </w:rPr>
        <w:t xml:space="preserve">Triggers: </w:t>
      </w:r>
      <w:r w:rsidRPr="00E0398D">
        <w:rPr>
          <w:sz w:val="24"/>
          <w:szCs w:val="24"/>
        </w:rPr>
        <w:t xml:space="preserve">The </w:t>
      </w:r>
      <w:r w:rsidR="000B4624">
        <w:rPr>
          <w:sz w:val="24"/>
          <w:szCs w:val="24"/>
        </w:rPr>
        <w:t>domain name has been sent to the application.</w:t>
      </w:r>
    </w:p>
    <w:p w14:paraId="6F6317D3" w14:textId="77777777" w:rsidR="00466445" w:rsidRPr="00E0398D" w:rsidRDefault="00466445" w:rsidP="00947F5C">
      <w:pPr>
        <w:spacing w:line="276" w:lineRule="auto"/>
        <w:rPr>
          <w:sz w:val="24"/>
          <w:szCs w:val="24"/>
        </w:rPr>
      </w:pPr>
    </w:p>
    <w:p w14:paraId="4795DD3B" w14:textId="1A2BA011" w:rsidR="00466445" w:rsidRPr="00E0398D" w:rsidRDefault="00466445" w:rsidP="00947F5C">
      <w:pPr>
        <w:spacing w:line="276" w:lineRule="auto"/>
        <w:rPr>
          <w:sz w:val="24"/>
          <w:szCs w:val="24"/>
        </w:rPr>
      </w:pPr>
      <w:r w:rsidRPr="00E0398D">
        <w:rPr>
          <w:b/>
          <w:bCs/>
          <w:sz w:val="24"/>
          <w:szCs w:val="24"/>
        </w:rPr>
        <w:t xml:space="preserve">Expected Outcomes: </w:t>
      </w:r>
      <w:r w:rsidR="00CD7734">
        <w:rPr>
          <w:sz w:val="24"/>
          <w:szCs w:val="24"/>
        </w:rPr>
        <w:t>Can check whether SSL certificates match the authentic original website or if they contain indicators of being a fraudulent clone. The result of this will be used in the conclusion of authenticity.</w:t>
      </w:r>
    </w:p>
    <w:p w14:paraId="1A5606AC" w14:textId="2F0F7C48" w:rsidR="00466445" w:rsidRDefault="00466445" w:rsidP="00947F5C">
      <w:pPr>
        <w:spacing w:line="276" w:lineRule="auto"/>
        <w:rPr>
          <w:sz w:val="24"/>
          <w:szCs w:val="24"/>
        </w:rPr>
      </w:pPr>
    </w:p>
    <w:p w14:paraId="5B679308" w14:textId="1B8806BE" w:rsidR="00466445" w:rsidRPr="00E0398D" w:rsidRDefault="00466445" w:rsidP="00947F5C">
      <w:pPr>
        <w:pStyle w:val="Heading2"/>
        <w:spacing w:line="276" w:lineRule="auto"/>
        <w:rPr>
          <w:sz w:val="28"/>
          <w:szCs w:val="28"/>
        </w:rPr>
      </w:pPr>
      <w:bookmarkStart w:id="37" w:name="_Toc132657924"/>
      <w:r>
        <w:rPr>
          <w:sz w:val="28"/>
          <w:szCs w:val="28"/>
        </w:rPr>
        <w:t>Pull the website’s contents</w:t>
      </w:r>
      <w:bookmarkEnd w:id="37"/>
    </w:p>
    <w:p w14:paraId="2F807818" w14:textId="77777777" w:rsidR="00466445" w:rsidRDefault="00466445" w:rsidP="00947F5C">
      <w:pPr>
        <w:spacing w:line="276" w:lineRule="auto"/>
      </w:pPr>
    </w:p>
    <w:p w14:paraId="6E8BFEF1" w14:textId="070FB830" w:rsidR="00466445" w:rsidRPr="00E0398D" w:rsidRDefault="000B4624" w:rsidP="00947F5C">
      <w:pPr>
        <w:spacing w:line="276" w:lineRule="auto"/>
        <w:rPr>
          <w:sz w:val="24"/>
          <w:szCs w:val="24"/>
        </w:rPr>
      </w:pPr>
      <w:r>
        <w:rPr>
          <w:sz w:val="24"/>
          <w:szCs w:val="24"/>
        </w:rPr>
        <w:t>The application will gather information from the website itself such as the text contents of the website in order to process in order to conduct tests on the information found within the website itself</w:t>
      </w:r>
      <w:r w:rsidR="00CD7734">
        <w:rPr>
          <w:sz w:val="24"/>
          <w:szCs w:val="24"/>
        </w:rPr>
        <w:t>.</w:t>
      </w:r>
    </w:p>
    <w:p w14:paraId="0BC055AC" w14:textId="77777777" w:rsidR="00466445" w:rsidRDefault="00466445" w:rsidP="00947F5C">
      <w:pPr>
        <w:spacing w:line="276" w:lineRule="auto"/>
      </w:pPr>
    </w:p>
    <w:p w14:paraId="6CA34D2C" w14:textId="77777777" w:rsidR="00466445" w:rsidRPr="00E0398D" w:rsidRDefault="00466445" w:rsidP="00947F5C">
      <w:pPr>
        <w:spacing w:line="276" w:lineRule="auto"/>
        <w:rPr>
          <w:sz w:val="24"/>
          <w:szCs w:val="24"/>
        </w:rPr>
      </w:pPr>
      <w:r w:rsidRPr="00E0398D">
        <w:rPr>
          <w:b/>
          <w:bCs/>
          <w:sz w:val="24"/>
          <w:szCs w:val="24"/>
        </w:rPr>
        <w:t xml:space="preserve">Primary Actor: </w:t>
      </w:r>
      <w:r w:rsidRPr="00E0398D">
        <w:rPr>
          <w:sz w:val="24"/>
          <w:szCs w:val="24"/>
        </w:rPr>
        <w:t>User.</w:t>
      </w:r>
    </w:p>
    <w:p w14:paraId="4FD478D6" w14:textId="77777777" w:rsidR="00466445" w:rsidRPr="00E0398D" w:rsidRDefault="00466445" w:rsidP="00947F5C">
      <w:pPr>
        <w:spacing w:line="276" w:lineRule="auto"/>
        <w:rPr>
          <w:sz w:val="24"/>
          <w:szCs w:val="24"/>
        </w:rPr>
      </w:pPr>
    </w:p>
    <w:p w14:paraId="252C7A4B" w14:textId="6F8B4E42"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r w:rsidR="009F4C6C">
        <w:rPr>
          <w:sz w:val="24"/>
          <w:szCs w:val="24"/>
        </w:rPr>
        <w:t>, Bad Actor</w:t>
      </w:r>
      <w:r w:rsidRPr="00E0398D">
        <w:rPr>
          <w:sz w:val="24"/>
          <w:szCs w:val="24"/>
        </w:rPr>
        <w:t>.</w:t>
      </w:r>
    </w:p>
    <w:p w14:paraId="365C4CD7" w14:textId="77777777" w:rsidR="00466445" w:rsidRPr="00E0398D" w:rsidRDefault="00466445" w:rsidP="00947F5C">
      <w:pPr>
        <w:spacing w:line="276" w:lineRule="auto"/>
        <w:rPr>
          <w:sz w:val="24"/>
          <w:szCs w:val="24"/>
        </w:rPr>
      </w:pPr>
    </w:p>
    <w:p w14:paraId="0DFC936C" w14:textId="12C24DE2" w:rsidR="00466445" w:rsidRPr="00E0398D" w:rsidRDefault="00466445" w:rsidP="00947F5C">
      <w:pPr>
        <w:spacing w:line="276" w:lineRule="auto"/>
        <w:rPr>
          <w:sz w:val="24"/>
          <w:szCs w:val="24"/>
        </w:rPr>
      </w:pPr>
      <w:r w:rsidRPr="00E0398D">
        <w:rPr>
          <w:b/>
          <w:bCs/>
          <w:sz w:val="24"/>
          <w:szCs w:val="24"/>
        </w:rPr>
        <w:t xml:space="preserve">Preconditions: </w:t>
      </w:r>
      <w:r w:rsidR="000B4624">
        <w:rPr>
          <w:sz w:val="24"/>
          <w:szCs w:val="24"/>
        </w:rPr>
        <w:t>The browser extension and the application are running on the machine and the user still has internet connection so the application can communicate with the website.</w:t>
      </w:r>
    </w:p>
    <w:p w14:paraId="2DB05C5E" w14:textId="77777777" w:rsidR="00466445" w:rsidRPr="00E0398D" w:rsidRDefault="00466445" w:rsidP="00947F5C">
      <w:pPr>
        <w:spacing w:line="276" w:lineRule="auto"/>
        <w:rPr>
          <w:sz w:val="24"/>
          <w:szCs w:val="24"/>
        </w:rPr>
      </w:pPr>
    </w:p>
    <w:p w14:paraId="61D45C96" w14:textId="16A86BDE" w:rsidR="00466445" w:rsidRPr="00E0398D" w:rsidRDefault="00466445" w:rsidP="00947F5C">
      <w:pPr>
        <w:spacing w:line="276" w:lineRule="auto"/>
        <w:rPr>
          <w:sz w:val="24"/>
          <w:szCs w:val="24"/>
        </w:rPr>
      </w:pPr>
      <w:r w:rsidRPr="00E0398D">
        <w:rPr>
          <w:b/>
          <w:bCs/>
          <w:sz w:val="24"/>
          <w:szCs w:val="24"/>
        </w:rPr>
        <w:t xml:space="preserve">Triggers: </w:t>
      </w:r>
      <w:r w:rsidR="000B4624">
        <w:rPr>
          <w:sz w:val="24"/>
          <w:szCs w:val="24"/>
        </w:rPr>
        <w:t>Browser extension has identified the user has accessed a website and its information has been sent to the underlying application</w:t>
      </w:r>
      <w:r w:rsidR="00CD7734">
        <w:rPr>
          <w:sz w:val="24"/>
          <w:szCs w:val="24"/>
        </w:rPr>
        <w:t>.</w:t>
      </w:r>
    </w:p>
    <w:p w14:paraId="2AF0C98D" w14:textId="77777777" w:rsidR="00466445" w:rsidRPr="00E0398D" w:rsidRDefault="00466445" w:rsidP="00947F5C">
      <w:pPr>
        <w:spacing w:line="276" w:lineRule="auto"/>
        <w:rPr>
          <w:sz w:val="24"/>
          <w:szCs w:val="24"/>
        </w:rPr>
      </w:pPr>
    </w:p>
    <w:p w14:paraId="7270DEA4" w14:textId="28943F51" w:rsidR="00466445" w:rsidRPr="00E0398D" w:rsidRDefault="00466445" w:rsidP="00947F5C">
      <w:pPr>
        <w:spacing w:line="276" w:lineRule="auto"/>
        <w:rPr>
          <w:sz w:val="24"/>
          <w:szCs w:val="24"/>
        </w:rPr>
      </w:pPr>
      <w:r w:rsidRPr="00E0398D">
        <w:rPr>
          <w:b/>
          <w:bCs/>
          <w:sz w:val="24"/>
          <w:szCs w:val="24"/>
        </w:rPr>
        <w:t xml:space="preserve">Expected Outcomes: </w:t>
      </w:r>
      <w:r w:rsidR="000B4624">
        <w:rPr>
          <w:sz w:val="24"/>
          <w:szCs w:val="24"/>
        </w:rPr>
        <w:t>The information found will be placed into the application in a form that it can be processed by the application for future testing.</w:t>
      </w:r>
    </w:p>
    <w:p w14:paraId="001FB4CB" w14:textId="4C7774CD" w:rsidR="00466445" w:rsidRDefault="00466445" w:rsidP="00947F5C">
      <w:pPr>
        <w:spacing w:line="276" w:lineRule="auto"/>
        <w:rPr>
          <w:sz w:val="24"/>
          <w:szCs w:val="24"/>
        </w:rPr>
      </w:pPr>
    </w:p>
    <w:p w14:paraId="38D8C34B" w14:textId="555BB7D2" w:rsidR="00466445" w:rsidRPr="00E0398D" w:rsidRDefault="00466445" w:rsidP="00947F5C">
      <w:pPr>
        <w:pStyle w:val="Heading2"/>
        <w:spacing w:line="276" w:lineRule="auto"/>
        <w:rPr>
          <w:sz w:val="28"/>
          <w:szCs w:val="28"/>
        </w:rPr>
      </w:pPr>
      <w:bookmarkStart w:id="38" w:name="_Toc132657925"/>
      <w:r>
        <w:rPr>
          <w:sz w:val="28"/>
          <w:szCs w:val="28"/>
        </w:rPr>
        <w:t>Check for grammatical errors</w:t>
      </w:r>
      <w:bookmarkEnd w:id="38"/>
    </w:p>
    <w:p w14:paraId="6EC8F3B4" w14:textId="77777777" w:rsidR="00466445" w:rsidRDefault="00466445" w:rsidP="00947F5C">
      <w:pPr>
        <w:spacing w:line="276" w:lineRule="auto"/>
      </w:pPr>
    </w:p>
    <w:p w14:paraId="2E3A29F7" w14:textId="49B8A831" w:rsidR="00466445" w:rsidRPr="00E0398D" w:rsidRDefault="00466445" w:rsidP="00947F5C">
      <w:pPr>
        <w:spacing w:line="276" w:lineRule="auto"/>
        <w:rPr>
          <w:sz w:val="24"/>
          <w:szCs w:val="24"/>
        </w:rPr>
      </w:pPr>
      <w:r w:rsidRPr="00E0398D">
        <w:rPr>
          <w:sz w:val="24"/>
          <w:szCs w:val="24"/>
        </w:rPr>
        <w:lastRenderedPageBreak/>
        <w:t xml:space="preserve">The </w:t>
      </w:r>
      <w:r w:rsidR="000B4624">
        <w:rPr>
          <w:sz w:val="24"/>
          <w:szCs w:val="24"/>
        </w:rPr>
        <w:t>application will</w:t>
      </w:r>
      <w:r w:rsidR="007107B4">
        <w:rPr>
          <w:sz w:val="24"/>
          <w:szCs w:val="24"/>
        </w:rPr>
        <w:t xml:space="preserve"> use the Natural Language Toolkit library in order to detect how many grammatical errors are found within a website, a key indicator of a fraudulent cloned website.</w:t>
      </w:r>
    </w:p>
    <w:p w14:paraId="0868C007" w14:textId="77777777" w:rsidR="00466445" w:rsidRDefault="00466445" w:rsidP="00947F5C">
      <w:pPr>
        <w:spacing w:line="276" w:lineRule="auto"/>
      </w:pPr>
    </w:p>
    <w:p w14:paraId="359B711C" w14:textId="77777777" w:rsidR="00466445" w:rsidRPr="00E0398D" w:rsidRDefault="00466445" w:rsidP="00947F5C">
      <w:pPr>
        <w:spacing w:line="276" w:lineRule="auto"/>
        <w:rPr>
          <w:sz w:val="24"/>
          <w:szCs w:val="24"/>
        </w:rPr>
      </w:pPr>
      <w:r w:rsidRPr="00E0398D">
        <w:rPr>
          <w:b/>
          <w:bCs/>
          <w:sz w:val="24"/>
          <w:szCs w:val="24"/>
        </w:rPr>
        <w:t xml:space="preserve">Primary Actor: </w:t>
      </w:r>
      <w:r w:rsidRPr="00E0398D">
        <w:rPr>
          <w:sz w:val="24"/>
          <w:szCs w:val="24"/>
        </w:rPr>
        <w:t>User.</w:t>
      </w:r>
    </w:p>
    <w:p w14:paraId="53F568BB" w14:textId="77777777" w:rsidR="00CD7734" w:rsidRDefault="00CD7734" w:rsidP="00947F5C">
      <w:pPr>
        <w:spacing w:line="276" w:lineRule="auto"/>
        <w:rPr>
          <w:sz w:val="24"/>
          <w:szCs w:val="24"/>
        </w:rPr>
      </w:pPr>
    </w:p>
    <w:p w14:paraId="1E6E718F" w14:textId="0119C05D"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p>
    <w:p w14:paraId="0E074B5A" w14:textId="77777777" w:rsidR="00466445" w:rsidRPr="00E0398D" w:rsidRDefault="00466445" w:rsidP="00947F5C">
      <w:pPr>
        <w:spacing w:line="276" w:lineRule="auto"/>
        <w:rPr>
          <w:sz w:val="24"/>
          <w:szCs w:val="24"/>
        </w:rPr>
      </w:pPr>
    </w:p>
    <w:p w14:paraId="48E26B59" w14:textId="7D2DF14F" w:rsidR="00466445" w:rsidRPr="00E0398D" w:rsidRDefault="00466445" w:rsidP="00947F5C">
      <w:pPr>
        <w:spacing w:line="276" w:lineRule="auto"/>
        <w:rPr>
          <w:sz w:val="24"/>
          <w:szCs w:val="24"/>
        </w:rPr>
      </w:pPr>
      <w:r w:rsidRPr="00E0398D">
        <w:rPr>
          <w:b/>
          <w:bCs/>
          <w:sz w:val="24"/>
          <w:szCs w:val="24"/>
        </w:rPr>
        <w:t xml:space="preserve">Preconditions: </w:t>
      </w:r>
      <w:r w:rsidRPr="00E0398D">
        <w:rPr>
          <w:sz w:val="24"/>
          <w:szCs w:val="24"/>
        </w:rPr>
        <w:t xml:space="preserve">The user has the </w:t>
      </w:r>
      <w:r w:rsidR="007107B4">
        <w:rPr>
          <w:sz w:val="24"/>
          <w:szCs w:val="24"/>
        </w:rPr>
        <w:t>application running on the user’s machine.</w:t>
      </w:r>
    </w:p>
    <w:p w14:paraId="313D2341" w14:textId="77777777" w:rsidR="00466445" w:rsidRPr="00E0398D" w:rsidRDefault="00466445" w:rsidP="00947F5C">
      <w:pPr>
        <w:spacing w:line="276" w:lineRule="auto"/>
        <w:rPr>
          <w:sz w:val="24"/>
          <w:szCs w:val="24"/>
        </w:rPr>
      </w:pPr>
    </w:p>
    <w:p w14:paraId="117E3A00" w14:textId="7D1080E6" w:rsidR="00466445" w:rsidRPr="00E0398D" w:rsidRDefault="00466445" w:rsidP="00947F5C">
      <w:pPr>
        <w:spacing w:line="276" w:lineRule="auto"/>
        <w:rPr>
          <w:sz w:val="24"/>
          <w:szCs w:val="24"/>
        </w:rPr>
      </w:pPr>
      <w:r w:rsidRPr="00E0398D">
        <w:rPr>
          <w:b/>
          <w:bCs/>
          <w:sz w:val="24"/>
          <w:szCs w:val="24"/>
        </w:rPr>
        <w:t xml:space="preserve">Triggers: </w:t>
      </w:r>
      <w:r w:rsidR="007107B4">
        <w:rPr>
          <w:sz w:val="24"/>
          <w:szCs w:val="24"/>
        </w:rPr>
        <w:t>The websites contents have been parsed into the application.</w:t>
      </w:r>
    </w:p>
    <w:p w14:paraId="3283CD1F" w14:textId="77777777" w:rsidR="00466445" w:rsidRPr="00E0398D" w:rsidRDefault="00466445" w:rsidP="00947F5C">
      <w:pPr>
        <w:spacing w:line="276" w:lineRule="auto"/>
        <w:rPr>
          <w:sz w:val="24"/>
          <w:szCs w:val="24"/>
        </w:rPr>
      </w:pPr>
    </w:p>
    <w:p w14:paraId="0560DDCE" w14:textId="6E0FAA2F" w:rsidR="00466445" w:rsidRPr="00E0398D" w:rsidRDefault="00466445" w:rsidP="00947F5C">
      <w:pPr>
        <w:spacing w:line="276" w:lineRule="auto"/>
        <w:rPr>
          <w:sz w:val="24"/>
          <w:szCs w:val="24"/>
        </w:rPr>
      </w:pPr>
      <w:r w:rsidRPr="00E0398D">
        <w:rPr>
          <w:b/>
          <w:bCs/>
          <w:sz w:val="24"/>
          <w:szCs w:val="24"/>
        </w:rPr>
        <w:t xml:space="preserve">Expected Outcomes: </w:t>
      </w:r>
      <w:r w:rsidRPr="00E0398D">
        <w:rPr>
          <w:sz w:val="24"/>
          <w:szCs w:val="24"/>
        </w:rPr>
        <w:t xml:space="preserve">The </w:t>
      </w:r>
      <w:r w:rsidR="007107B4">
        <w:rPr>
          <w:sz w:val="24"/>
          <w:szCs w:val="24"/>
        </w:rPr>
        <w:t>number of grammatical errors has been calculated by the application.</w:t>
      </w:r>
    </w:p>
    <w:p w14:paraId="1DC8BBC9" w14:textId="3AA7D5F8" w:rsidR="00466445" w:rsidRDefault="00466445" w:rsidP="00947F5C">
      <w:pPr>
        <w:spacing w:line="276" w:lineRule="auto"/>
        <w:rPr>
          <w:sz w:val="24"/>
          <w:szCs w:val="24"/>
        </w:rPr>
      </w:pPr>
    </w:p>
    <w:p w14:paraId="4B19C7E2" w14:textId="347C3756" w:rsidR="00466445" w:rsidRPr="00E0398D" w:rsidRDefault="00466445" w:rsidP="00947F5C">
      <w:pPr>
        <w:pStyle w:val="Heading2"/>
        <w:spacing w:line="276" w:lineRule="auto"/>
        <w:rPr>
          <w:sz w:val="28"/>
          <w:szCs w:val="28"/>
        </w:rPr>
      </w:pPr>
      <w:bookmarkStart w:id="39" w:name="_Toc132657926"/>
      <w:r>
        <w:rPr>
          <w:sz w:val="28"/>
          <w:szCs w:val="28"/>
        </w:rPr>
        <w:t>Perform Names Entity Recognition</w:t>
      </w:r>
      <w:bookmarkEnd w:id="39"/>
    </w:p>
    <w:p w14:paraId="3715FD2C" w14:textId="77777777" w:rsidR="00466445" w:rsidRDefault="00466445" w:rsidP="00947F5C">
      <w:pPr>
        <w:spacing w:line="276" w:lineRule="auto"/>
      </w:pPr>
    </w:p>
    <w:p w14:paraId="619E532E" w14:textId="3375F7D0" w:rsidR="00466445" w:rsidRPr="00E0398D" w:rsidRDefault="007107B4" w:rsidP="00947F5C">
      <w:pPr>
        <w:spacing w:line="276" w:lineRule="auto"/>
        <w:rPr>
          <w:sz w:val="24"/>
          <w:szCs w:val="24"/>
        </w:rPr>
      </w:pPr>
      <w:r>
        <w:rPr>
          <w:sz w:val="24"/>
          <w:szCs w:val="24"/>
        </w:rPr>
        <w:t>The application has detected any named entities that have occurred within the application in order to identify any organization that is affiliated with the website.</w:t>
      </w:r>
    </w:p>
    <w:p w14:paraId="11E9EF85" w14:textId="77777777" w:rsidR="00466445" w:rsidRDefault="00466445" w:rsidP="00947F5C">
      <w:pPr>
        <w:spacing w:line="276" w:lineRule="auto"/>
      </w:pPr>
    </w:p>
    <w:p w14:paraId="569672B1" w14:textId="77777777" w:rsidR="00466445" w:rsidRPr="00E0398D" w:rsidRDefault="00466445" w:rsidP="00947F5C">
      <w:pPr>
        <w:spacing w:line="276" w:lineRule="auto"/>
        <w:rPr>
          <w:sz w:val="24"/>
          <w:szCs w:val="24"/>
        </w:rPr>
      </w:pPr>
      <w:r w:rsidRPr="00E0398D">
        <w:rPr>
          <w:b/>
          <w:bCs/>
          <w:sz w:val="24"/>
          <w:szCs w:val="24"/>
        </w:rPr>
        <w:t xml:space="preserve">Primary Actor: </w:t>
      </w:r>
      <w:r w:rsidRPr="00E0398D">
        <w:rPr>
          <w:sz w:val="24"/>
          <w:szCs w:val="24"/>
        </w:rPr>
        <w:t>User.</w:t>
      </w:r>
    </w:p>
    <w:p w14:paraId="64BAE50A" w14:textId="77777777" w:rsidR="00466445" w:rsidRPr="00E0398D" w:rsidRDefault="00466445" w:rsidP="00947F5C">
      <w:pPr>
        <w:spacing w:line="276" w:lineRule="auto"/>
        <w:rPr>
          <w:sz w:val="24"/>
          <w:szCs w:val="24"/>
        </w:rPr>
      </w:pPr>
    </w:p>
    <w:p w14:paraId="70F18A52" w14:textId="77777777"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p>
    <w:p w14:paraId="7D5455E2" w14:textId="77777777" w:rsidR="00466445" w:rsidRPr="00E0398D" w:rsidRDefault="00466445" w:rsidP="00947F5C">
      <w:pPr>
        <w:spacing w:line="276" w:lineRule="auto"/>
        <w:rPr>
          <w:sz w:val="24"/>
          <w:szCs w:val="24"/>
        </w:rPr>
      </w:pPr>
    </w:p>
    <w:p w14:paraId="276FC719" w14:textId="73519BEE" w:rsidR="00466445" w:rsidRPr="00E0398D" w:rsidRDefault="00466445" w:rsidP="00947F5C">
      <w:pPr>
        <w:spacing w:line="276" w:lineRule="auto"/>
        <w:rPr>
          <w:sz w:val="24"/>
          <w:szCs w:val="24"/>
        </w:rPr>
      </w:pPr>
      <w:r w:rsidRPr="00E0398D">
        <w:rPr>
          <w:b/>
          <w:bCs/>
          <w:sz w:val="24"/>
          <w:szCs w:val="24"/>
        </w:rPr>
        <w:t xml:space="preserve">Preconditions: </w:t>
      </w:r>
      <w:r w:rsidR="007107B4" w:rsidRPr="00E0398D">
        <w:rPr>
          <w:sz w:val="24"/>
          <w:szCs w:val="24"/>
        </w:rPr>
        <w:t xml:space="preserve">The user has the </w:t>
      </w:r>
      <w:r w:rsidR="007107B4">
        <w:rPr>
          <w:sz w:val="24"/>
          <w:szCs w:val="24"/>
        </w:rPr>
        <w:t>application running on the user’s machine.</w:t>
      </w:r>
    </w:p>
    <w:p w14:paraId="0635D7A3" w14:textId="77777777" w:rsidR="00466445" w:rsidRPr="00E0398D" w:rsidRDefault="00466445" w:rsidP="00947F5C">
      <w:pPr>
        <w:spacing w:line="276" w:lineRule="auto"/>
        <w:rPr>
          <w:sz w:val="24"/>
          <w:szCs w:val="24"/>
        </w:rPr>
      </w:pPr>
    </w:p>
    <w:p w14:paraId="0361E71B" w14:textId="6C0C7377" w:rsidR="00466445" w:rsidRDefault="00466445" w:rsidP="00947F5C">
      <w:pPr>
        <w:spacing w:line="276" w:lineRule="auto"/>
        <w:rPr>
          <w:sz w:val="24"/>
          <w:szCs w:val="24"/>
        </w:rPr>
      </w:pPr>
      <w:r w:rsidRPr="00E0398D">
        <w:rPr>
          <w:b/>
          <w:bCs/>
          <w:sz w:val="24"/>
          <w:szCs w:val="24"/>
        </w:rPr>
        <w:t xml:space="preserve">Triggers: </w:t>
      </w:r>
      <w:r w:rsidR="007107B4">
        <w:rPr>
          <w:sz w:val="24"/>
          <w:szCs w:val="24"/>
        </w:rPr>
        <w:t>The websites contents have been parsed into the application.</w:t>
      </w:r>
    </w:p>
    <w:p w14:paraId="116874C8" w14:textId="77777777" w:rsidR="007107B4" w:rsidRPr="00E0398D" w:rsidRDefault="007107B4" w:rsidP="00947F5C">
      <w:pPr>
        <w:spacing w:line="276" w:lineRule="auto"/>
        <w:rPr>
          <w:sz w:val="24"/>
          <w:szCs w:val="24"/>
        </w:rPr>
      </w:pPr>
    </w:p>
    <w:p w14:paraId="5DEBADF4" w14:textId="36152580" w:rsidR="00466445" w:rsidRPr="007107B4" w:rsidRDefault="00466445" w:rsidP="00947F5C">
      <w:pPr>
        <w:spacing w:line="276" w:lineRule="auto"/>
        <w:rPr>
          <w:sz w:val="24"/>
          <w:szCs w:val="24"/>
        </w:rPr>
      </w:pPr>
      <w:r w:rsidRPr="00E0398D">
        <w:rPr>
          <w:b/>
          <w:bCs/>
          <w:sz w:val="24"/>
          <w:szCs w:val="24"/>
        </w:rPr>
        <w:t>Expected Outcomes:</w:t>
      </w:r>
      <w:r w:rsidR="007107B4">
        <w:rPr>
          <w:b/>
          <w:bCs/>
          <w:sz w:val="24"/>
          <w:szCs w:val="24"/>
        </w:rPr>
        <w:t xml:space="preserve"> </w:t>
      </w:r>
      <w:r w:rsidR="007107B4">
        <w:rPr>
          <w:sz w:val="24"/>
          <w:szCs w:val="24"/>
        </w:rPr>
        <w:t>Named entities within the website’s contents has been detected are prepared for future testing within the application.</w:t>
      </w:r>
    </w:p>
    <w:p w14:paraId="53C86D66" w14:textId="77777777" w:rsidR="00466445" w:rsidRPr="00E0398D" w:rsidRDefault="00466445" w:rsidP="00947F5C">
      <w:pPr>
        <w:spacing w:line="276" w:lineRule="auto"/>
        <w:rPr>
          <w:sz w:val="24"/>
          <w:szCs w:val="24"/>
        </w:rPr>
      </w:pPr>
    </w:p>
    <w:p w14:paraId="1C63B6BC" w14:textId="7F937882" w:rsidR="00466445" w:rsidRPr="00E0398D" w:rsidRDefault="00466445" w:rsidP="00947F5C">
      <w:pPr>
        <w:pStyle w:val="Heading2"/>
        <w:spacing w:line="276" w:lineRule="auto"/>
        <w:rPr>
          <w:sz w:val="28"/>
          <w:szCs w:val="28"/>
        </w:rPr>
      </w:pPr>
      <w:bookmarkStart w:id="40" w:name="_Toc132657927"/>
      <w:r>
        <w:rPr>
          <w:sz w:val="28"/>
          <w:szCs w:val="28"/>
        </w:rPr>
        <w:t>Check for other websites using the same entity</w:t>
      </w:r>
      <w:bookmarkEnd w:id="40"/>
    </w:p>
    <w:p w14:paraId="386611A1" w14:textId="77777777" w:rsidR="00466445" w:rsidRDefault="00466445" w:rsidP="00947F5C">
      <w:pPr>
        <w:spacing w:line="276" w:lineRule="auto"/>
      </w:pPr>
    </w:p>
    <w:p w14:paraId="3EBF2455" w14:textId="67F4B488" w:rsidR="00466445" w:rsidRPr="00E0398D" w:rsidRDefault="007107B4" w:rsidP="00947F5C">
      <w:pPr>
        <w:spacing w:line="276" w:lineRule="auto"/>
        <w:rPr>
          <w:sz w:val="24"/>
          <w:szCs w:val="24"/>
        </w:rPr>
      </w:pPr>
      <w:r>
        <w:rPr>
          <w:sz w:val="24"/>
          <w:szCs w:val="24"/>
        </w:rPr>
        <w:t>The application will perform google searching in order to identify other websites that are affiliated with the entity that was detected in the previous use case.</w:t>
      </w:r>
    </w:p>
    <w:p w14:paraId="45E1985C" w14:textId="77777777" w:rsidR="00466445" w:rsidRDefault="00466445" w:rsidP="00947F5C">
      <w:pPr>
        <w:spacing w:line="276" w:lineRule="auto"/>
      </w:pPr>
    </w:p>
    <w:p w14:paraId="7A9EE632" w14:textId="77777777" w:rsidR="00466445" w:rsidRPr="00E0398D" w:rsidRDefault="00466445" w:rsidP="00947F5C">
      <w:pPr>
        <w:spacing w:line="276" w:lineRule="auto"/>
        <w:rPr>
          <w:sz w:val="24"/>
          <w:szCs w:val="24"/>
        </w:rPr>
      </w:pPr>
      <w:r w:rsidRPr="00E0398D">
        <w:rPr>
          <w:b/>
          <w:bCs/>
          <w:sz w:val="24"/>
          <w:szCs w:val="24"/>
        </w:rPr>
        <w:t xml:space="preserve">Primary Actor: </w:t>
      </w:r>
      <w:r w:rsidRPr="00E0398D">
        <w:rPr>
          <w:sz w:val="24"/>
          <w:szCs w:val="24"/>
        </w:rPr>
        <w:t>User.</w:t>
      </w:r>
    </w:p>
    <w:p w14:paraId="3CF21821" w14:textId="77777777" w:rsidR="00466445" w:rsidRPr="00E0398D" w:rsidRDefault="00466445" w:rsidP="00947F5C">
      <w:pPr>
        <w:spacing w:line="276" w:lineRule="auto"/>
        <w:rPr>
          <w:sz w:val="24"/>
          <w:szCs w:val="24"/>
        </w:rPr>
      </w:pPr>
    </w:p>
    <w:p w14:paraId="2E948F84" w14:textId="77777777"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p>
    <w:p w14:paraId="14529984" w14:textId="77777777" w:rsidR="00466445" w:rsidRPr="00E0398D" w:rsidRDefault="00466445" w:rsidP="00947F5C">
      <w:pPr>
        <w:spacing w:line="276" w:lineRule="auto"/>
        <w:rPr>
          <w:sz w:val="24"/>
          <w:szCs w:val="24"/>
        </w:rPr>
      </w:pPr>
    </w:p>
    <w:p w14:paraId="3FD81945" w14:textId="38236686" w:rsidR="00466445" w:rsidRPr="00E0398D" w:rsidRDefault="00466445" w:rsidP="00947F5C">
      <w:pPr>
        <w:spacing w:line="276" w:lineRule="auto"/>
        <w:rPr>
          <w:sz w:val="24"/>
          <w:szCs w:val="24"/>
        </w:rPr>
      </w:pPr>
      <w:r w:rsidRPr="00E0398D">
        <w:rPr>
          <w:b/>
          <w:bCs/>
          <w:sz w:val="24"/>
          <w:szCs w:val="24"/>
        </w:rPr>
        <w:t xml:space="preserve">Preconditions: </w:t>
      </w:r>
      <w:r w:rsidR="009F4C6C" w:rsidRPr="00E0398D">
        <w:rPr>
          <w:sz w:val="24"/>
          <w:szCs w:val="24"/>
        </w:rPr>
        <w:t xml:space="preserve">The user has the </w:t>
      </w:r>
      <w:r w:rsidR="009F4C6C">
        <w:rPr>
          <w:sz w:val="24"/>
          <w:szCs w:val="24"/>
        </w:rPr>
        <w:t>application running on the user’s machine and a reliable internet connection in order to perform the google searches.</w:t>
      </w:r>
    </w:p>
    <w:p w14:paraId="604E4E5F" w14:textId="77777777" w:rsidR="00466445" w:rsidRPr="00E0398D" w:rsidRDefault="00466445" w:rsidP="00947F5C">
      <w:pPr>
        <w:spacing w:line="276" w:lineRule="auto"/>
        <w:rPr>
          <w:sz w:val="24"/>
          <w:szCs w:val="24"/>
        </w:rPr>
      </w:pPr>
    </w:p>
    <w:p w14:paraId="37217857" w14:textId="110DB530" w:rsidR="00466445" w:rsidRPr="00E0398D" w:rsidRDefault="00466445" w:rsidP="00947F5C">
      <w:pPr>
        <w:spacing w:line="276" w:lineRule="auto"/>
        <w:rPr>
          <w:sz w:val="24"/>
          <w:szCs w:val="24"/>
        </w:rPr>
      </w:pPr>
      <w:r w:rsidRPr="00E0398D">
        <w:rPr>
          <w:b/>
          <w:bCs/>
          <w:sz w:val="24"/>
          <w:szCs w:val="24"/>
        </w:rPr>
        <w:t xml:space="preserve">Triggers: </w:t>
      </w:r>
      <w:r w:rsidR="009F4C6C">
        <w:rPr>
          <w:sz w:val="24"/>
          <w:szCs w:val="24"/>
        </w:rPr>
        <w:t>Named Entity Recognition extraction has been performed on the website’s contents</w:t>
      </w:r>
    </w:p>
    <w:p w14:paraId="1A1275AD" w14:textId="77777777" w:rsidR="00466445" w:rsidRPr="00E0398D" w:rsidRDefault="00466445" w:rsidP="00947F5C">
      <w:pPr>
        <w:spacing w:line="276" w:lineRule="auto"/>
        <w:rPr>
          <w:sz w:val="24"/>
          <w:szCs w:val="24"/>
        </w:rPr>
      </w:pPr>
    </w:p>
    <w:p w14:paraId="5139400B" w14:textId="2BC9D8A9" w:rsidR="00466445" w:rsidRPr="00E0398D" w:rsidRDefault="00466445" w:rsidP="00947F5C">
      <w:pPr>
        <w:spacing w:line="276" w:lineRule="auto"/>
        <w:rPr>
          <w:sz w:val="24"/>
          <w:szCs w:val="24"/>
        </w:rPr>
      </w:pPr>
      <w:r w:rsidRPr="00E0398D">
        <w:rPr>
          <w:b/>
          <w:bCs/>
          <w:sz w:val="24"/>
          <w:szCs w:val="24"/>
        </w:rPr>
        <w:t xml:space="preserve">Expected Outcomes: </w:t>
      </w:r>
      <w:r w:rsidR="009F4C6C">
        <w:rPr>
          <w:sz w:val="24"/>
          <w:szCs w:val="24"/>
        </w:rPr>
        <w:t>If there are other websites affiliated with the same organization this information has been gathered to see if the current website is a fraudulent clone of these websites or if this is the authentic original website.</w:t>
      </w:r>
    </w:p>
    <w:p w14:paraId="7531897D" w14:textId="57830C16" w:rsidR="00E86E7D" w:rsidRDefault="00E86E7D" w:rsidP="00947F5C">
      <w:pPr>
        <w:spacing w:line="276" w:lineRule="auto"/>
      </w:pPr>
    </w:p>
    <w:p w14:paraId="3F375AD4" w14:textId="20A8A906" w:rsidR="00466445" w:rsidRPr="00E0398D" w:rsidRDefault="00466445" w:rsidP="00947F5C">
      <w:pPr>
        <w:pStyle w:val="Heading2"/>
        <w:spacing w:line="276" w:lineRule="auto"/>
        <w:rPr>
          <w:sz w:val="28"/>
          <w:szCs w:val="28"/>
        </w:rPr>
      </w:pPr>
      <w:bookmarkStart w:id="41" w:name="_Toc132657928"/>
      <w:r>
        <w:rPr>
          <w:sz w:val="28"/>
          <w:szCs w:val="28"/>
        </w:rPr>
        <w:t>Produce a verdict of authenticity</w:t>
      </w:r>
      <w:bookmarkEnd w:id="41"/>
    </w:p>
    <w:p w14:paraId="49A442C5" w14:textId="77777777" w:rsidR="00466445" w:rsidRDefault="00466445" w:rsidP="00947F5C">
      <w:pPr>
        <w:spacing w:line="276" w:lineRule="auto"/>
      </w:pPr>
    </w:p>
    <w:p w14:paraId="3DA24B8B" w14:textId="40BAE65B" w:rsidR="00466445" w:rsidRPr="00E0398D" w:rsidRDefault="009F4C6C" w:rsidP="00947F5C">
      <w:pPr>
        <w:spacing w:line="276" w:lineRule="auto"/>
        <w:rPr>
          <w:sz w:val="24"/>
          <w:szCs w:val="24"/>
        </w:rPr>
      </w:pPr>
      <w:r>
        <w:rPr>
          <w:sz w:val="24"/>
          <w:szCs w:val="24"/>
        </w:rPr>
        <w:t>The application takes in the results of all tests performed in earlier use cases in order to conclude the authenticity of the website.</w:t>
      </w:r>
    </w:p>
    <w:p w14:paraId="1638F462" w14:textId="77777777" w:rsidR="00466445" w:rsidRDefault="00466445" w:rsidP="00947F5C">
      <w:pPr>
        <w:spacing w:line="276" w:lineRule="auto"/>
      </w:pPr>
    </w:p>
    <w:p w14:paraId="220401C2" w14:textId="77777777" w:rsidR="00466445" w:rsidRPr="00E0398D" w:rsidRDefault="00466445" w:rsidP="00947F5C">
      <w:pPr>
        <w:spacing w:line="276" w:lineRule="auto"/>
        <w:rPr>
          <w:sz w:val="24"/>
          <w:szCs w:val="24"/>
        </w:rPr>
      </w:pPr>
      <w:r w:rsidRPr="00E0398D">
        <w:rPr>
          <w:b/>
          <w:bCs/>
          <w:sz w:val="24"/>
          <w:szCs w:val="24"/>
        </w:rPr>
        <w:t xml:space="preserve">Primary Actor: </w:t>
      </w:r>
      <w:r w:rsidRPr="00E0398D">
        <w:rPr>
          <w:sz w:val="24"/>
          <w:szCs w:val="24"/>
        </w:rPr>
        <w:t>User.</w:t>
      </w:r>
    </w:p>
    <w:p w14:paraId="0EC4451F" w14:textId="77777777" w:rsidR="00466445" w:rsidRPr="00E0398D" w:rsidRDefault="00466445" w:rsidP="00947F5C">
      <w:pPr>
        <w:spacing w:line="276" w:lineRule="auto"/>
        <w:rPr>
          <w:sz w:val="24"/>
          <w:szCs w:val="24"/>
        </w:rPr>
      </w:pPr>
    </w:p>
    <w:p w14:paraId="1A9C8158" w14:textId="77777777"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p>
    <w:p w14:paraId="011AC099" w14:textId="77777777" w:rsidR="00466445" w:rsidRPr="00E0398D" w:rsidRDefault="00466445" w:rsidP="00947F5C">
      <w:pPr>
        <w:spacing w:line="276" w:lineRule="auto"/>
        <w:rPr>
          <w:sz w:val="24"/>
          <w:szCs w:val="24"/>
        </w:rPr>
      </w:pPr>
    </w:p>
    <w:p w14:paraId="7A5B66D3" w14:textId="0CB0E6F2" w:rsidR="00466445" w:rsidRPr="00E0398D" w:rsidRDefault="00466445" w:rsidP="00947F5C">
      <w:pPr>
        <w:spacing w:line="276" w:lineRule="auto"/>
        <w:rPr>
          <w:sz w:val="24"/>
          <w:szCs w:val="24"/>
        </w:rPr>
      </w:pPr>
      <w:r w:rsidRPr="00E0398D">
        <w:rPr>
          <w:b/>
          <w:bCs/>
          <w:sz w:val="24"/>
          <w:szCs w:val="24"/>
        </w:rPr>
        <w:t xml:space="preserve">Preconditions: </w:t>
      </w:r>
      <w:r w:rsidR="009F4C6C">
        <w:rPr>
          <w:sz w:val="24"/>
          <w:szCs w:val="24"/>
        </w:rPr>
        <w:t>All tests on the website have been performed by the application.</w:t>
      </w:r>
    </w:p>
    <w:p w14:paraId="1F84A42B" w14:textId="77777777" w:rsidR="00466445" w:rsidRPr="00E0398D" w:rsidRDefault="00466445" w:rsidP="00947F5C">
      <w:pPr>
        <w:spacing w:line="276" w:lineRule="auto"/>
        <w:rPr>
          <w:sz w:val="24"/>
          <w:szCs w:val="24"/>
        </w:rPr>
      </w:pPr>
    </w:p>
    <w:p w14:paraId="3E9AB9D9" w14:textId="47ADE548" w:rsidR="00466445" w:rsidRPr="00E0398D" w:rsidRDefault="00466445" w:rsidP="00947F5C">
      <w:pPr>
        <w:spacing w:line="276" w:lineRule="auto"/>
        <w:rPr>
          <w:sz w:val="24"/>
          <w:szCs w:val="24"/>
        </w:rPr>
      </w:pPr>
      <w:r w:rsidRPr="00E0398D">
        <w:rPr>
          <w:b/>
          <w:bCs/>
          <w:sz w:val="24"/>
          <w:szCs w:val="24"/>
        </w:rPr>
        <w:lastRenderedPageBreak/>
        <w:t xml:space="preserve">Triggers: </w:t>
      </w:r>
      <w:r w:rsidRPr="00E0398D">
        <w:rPr>
          <w:sz w:val="24"/>
          <w:szCs w:val="24"/>
        </w:rPr>
        <w:t xml:space="preserve">The </w:t>
      </w:r>
      <w:r w:rsidR="009F4C6C">
        <w:rPr>
          <w:sz w:val="24"/>
          <w:szCs w:val="24"/>
        </w:rPr>
        <w:t>final test has been performed</w:t>
      </w:r>
      <w:r w:rsidRPr="00E0398D">
        <w:rPr>
          <w:sz w:val="24"/>
          <w:szCs w:val="24"/>
        </w:rPr>
        <w:t>.</w:t>
      </w:r>
    </w:p>
    <w:p w14:paraId="393408B2" w14:textId="77777777" w:rsidR="00466445" w:rsidRPr="00E0398D" w:rsidRDefault="00466445" w:rsidP="00947F5C">
      <w:pPr>
        <w:spacing w:line="276" w:lineRule="auto"/>
        <w:rPr>
          <w:sz w:val="24"/>
          <w:szCs w:val="24"/>
        </w:rPr>
      </w:pPr>
    </w:p>
    <w:p w14:paraId="1D5E7969" w14:textId="115446DA" w:rsidR="00466445" w:rsidRPr="00E0398D" w:rsidRDefault="00466445" w:rsidP="00947F5C">
      <w:pPr>
        <w:spacing w:line="276" w:lineRule="auto"/>
        <w:rPr>
          <w:sz w:val="24"/>
          <w:szCs w:val="24"/>
        </w:rPr>
      </w:pPr>
      <w:r w:rsidRPr="00E0398D">
        <w:rPr>
          <w:b/>
          <w:bCs/>
          <w:sz w:val="24"/>
          <w:szCs w:val="24"/>
        </w:rPr>
        <w:t xml:space="preserve">Expected Outcomes: </w:t>
      </w:r>
      <w:r w:rsidR="009F4C6C">
        <w:rPr>
          <w:sz w:val="24"/>
          <w:szCs w:val="24"/>
        </w:rPr>
        <w:t>The application uses the information gathered during all tests in order to calculate the likelihood the website the user visited is an authentic original website or a fraudulent cloned website</w:t>
      </w:r>
      <w:r w:rsidRPr="00E0398D">
        <w:rPr>
          <w:sz w:val="24"/>
          <w:szCs w:val="24"/>
        </w:rPr>
        <w:t>.</w:t>
      </w:r>
    </w:p>
    <w:p w14:paraId="22F6DE6E" w14:textId="73BFF547" w:rsidR="00466445" w:rsidRDefault="00466445" w:rsidP="00947F5C">
      <w:pPr>
        <w:spacing w:line="276" w:lineRule="auto"/>
      </w:pPr>
    </w:p>
    <w:p w14:paraId="597C9D6B" w14:textId="59B95F39" w:rsidR="00466445" w:rsidRPr="00E0398D" w:rsidRDefault="00466445" w:rsidP="00947F5C">
      <w:pPr>
        <w:pStyle w:val="Heading2"/>
        <w:spacing w:line="276" w:lineRule="auto"/>
        <w:rPr>
          <w:sz w:val="28"/>
          <w:szCs w:val="28"/>
        </w:rPr>
      </w:pPr>
      <w:bookmarkStart w:id="42" w:name="_Toc132657929"/>
      <w:r>
        <w:rPr>
          <w:sz w:val="28"/>
          <w:szCs w:val="28"/>
        </w:rPr>
        <w:t>Notify User of Authenticity</w:t>
      </w:r>
      <w:bookmarkEnd w:id="42"/>
    </w:p>
    <w:p w14:paraId="1CAFECD6" w14:textId="77777777" w:rsidR="00466445" w:rsidRDefault="00466445" w:rsidP="00947F5C">
      <w:pPr>
        <w:spacing w:line="276" w:lineRule="auto"/>
      </w:pPr>
    </w:p>
    <w:p w14:paraId="241D94DA" w14:textId="07D74A19" w:rsidR="00466445" w:rsidRPr="00E0398D" w:rsidRDefault="009F4C6C" w:rsidP="00947F5C">
      <w:pPr>
        <w:spacing w:line="276" w:lineRule="auto"/>
        <w:rPr>
          <w:sz w:val="24"/>
          <w:szCs w:val="24"/>
        </w:rPr>
      </w:pPr>
      <w:r>
        <w:rPr>
          <w:sz w:val="24"/>
          <w:szCs w:val="24"/>
        </w:rPr>
        <w:t>Using the verdict, the application has concluded the user is notified if the website has been deemed a fraudulent clone.</w:t>
      </w:r>
    </w:p>
    <w:p w14:paraId="1DE43122" w14:textId="77777777" w:rsidR="00466445" w:rsidRDefault="00466445" w:rsidP="00947F5C">
      <w:pPr>
        <w:spacing w:line="276" w:lineRule="auto"/>
      </w:pPr>
    </w:p>
    <w:p w14:paraId="563DB932" w14:textId="77777777" w:rsidR="00466445" w:rsidRPr="00E0398D" w:rsidRDefault="00466445" w:rsidP="00947F5C">
      <w:pPr>
        <w:spacing w:line="276" w:lineRule="auto"/>
        <w:rPr>
          <w:sz w:val="24"/>
          <w:szCs w:val="24"/>
        </w:rPr>
      </w:pPr>
      <w:r w:rsidRPr="00E0398D">
        <w:rPr>
          <w:b/>
          <w:bCs/>
          <w:sz w:val="24"/>
          <w:szCs w:val="24"/>
        </w:rPr>
        <w:t xml:space="preserve">Primary Actor: </w:t>
      </w:r>
      <w:r w:rsidRPr="00E0398D">
        <w:rPr>
          <w:sz w:val="24"/>
          <w:szCs w:val="24"/>
        </w:rPr>
        <w:t>User.</w:t>
      </w:r>
    </w:p>
    <w:p w14:paraId="18F696D2" w14:textId="77777777" w:rsidR="00466445" w:rsidRPr="00E0398D" w:rsidRDefault="00466445" w:rsidP="00947F5C">
      <w:pPr>
        <w:spacing w:line="276" w:lineRule="auto"/>
        <w:rPr>
          <w:sz w:val="24"/>
          <w:szCs w:val="24"/>
        </w:rPr>
      </w:pPr>
    </w:p>
    <w:p w14:paraId="4704C018" w14:textId="5008147D"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r w:rsidR="009F4C6C">
        <w:rPr>
          <w:sz w:val="24"/>
          <w:szCs w:val="24"/>
        </w:rPr>
        <w:t>, Bad Actor</w:t>
      </w:r>
      <w:r w:rsidRPr="00E0398D">
        <w:rPr>
          <w:sz w:val="24"/>
          <w:szCs w:val="24"/>
        </w:rPr>
        <w:t>.</w:t>
      </w:r>
    </w:p>
    <w:p w14:paraId="1C4A2F57" w14:textId="77777777" w:rsidR="00466445" w:rsidRPr="00E0398D" w:rsidRDefault="00466445" w:rsidP="00947F5C">
      <w:pPr>
        <w:spacing w:line="276" w:lineRule="auto"/>
        <w:rPr>
          <w:sz w:val="24"/>
          <w:szCs w:val="24"/>
        </w:rPr>
      </w:pPr>
    </w:p>
    <w:p w14:paraId="6506CF2E" w14:textId="7FCCE2DB" w:rsidR="00466445" w:rsidRPr="00E0398D" w:rsidRDefault="00466445" w:rsidP="00947F5C">
      <w:pPr>
        <w:spacing w:line="276" w:lineRule="auto"/>
        <w:rPr>
          <w:sz w:val="24"/>
          <w:szCs w:val="24"/>
        </w:rPr>
      </w:pPr>
      <w:r w:rsidRPr="00E0398D">
        <w:rPr>
          <w:b/>
          <w:bCs/>
          <w:sz w:val="24"/>
          <w:szCs w:val="24"/>
        </w:rPr>
        <w:t xml:space="preserve">Preconditions: </w:t>
      </w:r>
      <w:r w:rsidR="009F4C6C">
        <w:rPr>
          <w:sz w:val="24"/>
          <w:szCs w:val="24"/>
        </w:rPr>
        <w:t xml:space="preserve">The browser extension and the underlying application are both running on the </w:t>
      </w:r>
      <w:r w:rsidR="00CD7734">
        <w:rPr>
          <w:sz w:val="24"/>
          <w:szCs w:val="24"/>
        </w:rPr>
        <w:t>user’s</w:t>
      </w:r>
      <w:r w:rsidR="009F4C6C">
        <w:rPr>
          <w:sz w:val="24"/>
          <w:szCs w:val="24"/>
        </w:rPr>
        <w:t xml:space="preserve"> machine.</w:t>
      </w:r>
    </w:p>
    <w:p w14:paraId="514708DA" w14:textId="77777777" w:rsidR="00466445" w:rsidRPr="00E0398D" w:rsidRDefault="00466445" w:rsidP="00947F5C">
      <w:pPr>
        <w:spacing w:line="276" w:lineRule="auto"/>
        <w:rPr>
          <w:sz w:val="24"/>
          <w:szCs w:val="24"/>
        </w:rPr>
      </w:pPr>
    </w:p>
    <w:p w14:paraId="2D2B77AD" w14:textId="27A1BD15" w:rsidR="00466445" w:rsidRPr="00E0398D" w:rsidRDefault="00466445" w:rsidP="00947F5C">
      <w:pPr>
        <w:spacing w:line="276" w:lineRule="auto"/>
        <w:rPr>
          <w:sz w:val="24"/>
          <w:szCs w:val="24"/>
        </w:rPr>
      </w:pPr>
      <w:r w:rsidRPr="00E0398D">
        <w:rPr>
          <w:b/>
          <w:bCs/>
          <w:sz w:val="24"/>
          <w:szCs w:val="24"/>
        </w:rPr>
        <w:t xml:space="preserve">Triggers: </w:t>
      </w:r>
      <w:r w:rsidRPr="00E0398D">
        <w:rPr>
          <w:sz w:val="24"/>
          <w:szCs w:val="24"/>
        </w:rPr>
        <w:t xml:space="preserve">The </w:t>
      </w:r>
      <w:r w:rsidR="009F4C6C">
        <w:rPr>
          <w:sz w:val="24"/>
          <w:szCs w:val="24"/>
        </w:rPr>
        <w:t>underlying application has produced a verdict stating the website is a guaranteed fraudulent cloned or likely a fraudulent clone.</w:t>
      </w:r>
    </w:p>
    <w:p w14:paraId="779AF193" w14:textId="77777777" w:rsidR="00466445" w:rsidRPr="00E0398D" w:rsidRDefault="00466445" w:rsidP="00947F5C">
      <w:pPr>
        <w:spacing w:line="276" w:lineRule="auto"/>
        <w:rPr>
          <w:sz w:val="24"/>
          <w:szCs w:val="24"/>
        </w:rPr>
      </w:pPr>
    </w:p>
    <w:p w14:paraId="0E328A6B" w14:textId="2F2D6331" w:rsidR="00466445" w:rsidRPr="00E0398D" w:rsidRDefault="00466445" w:rsidP="00947F5C">
      <w:pPr>
        <w:spacing w:line="276" w:lineRule="auto"/>
        <w:rPr>
          <w:sz w:val="24"/>
          <w:szCs w:val="24"/>
        </w:rPr>
      </w:pPr>
      <w:r w:rsidRPr="00E0398D">
        <w:rPr>
          <w:b/>
          <w:bCs/>
          <w:sz w:val="24"/>
          <w:szCs w:val="24"/>
        </w:rPr>
        <w:t xml:space="preserve">Expected Outcomes: </w:t>
      </w:r>
      <w:r w:rsidR="009F4C6C">
        <w:rPr>
          <w:sz w:val="24"/>
          <w:szCs w:val="24"/>
        </w:rPr>
        <w:t>If the application has concluded that the website the user has visited a likely or guaranteed fraudulent clone then the browser extension will provide a pop-up to warn the user to take care of the website they are visiting</w:t>
      </w:r>
      <w:r w:rsidRPr="00E0398D">
        <w:rPr>
          <w:sz w:val="24"/>
          <w:szCs w:val="24"/>
        </w:rPr>
        <w:t>.</w:t>
      </w:r>
    </w:p>
    <w:p w14:paraId="2631A466" w14:textId="3787036C" w:rsidR="00466445" w:rsidRDefault="00466445" w:rsidP="00947F5C">
      <w:pPr>
        <w:spacing w:line="276" w:lineRule="auto"/>
      </w:pPr>
    </w:p>
    <w:p w14:paraId="4378951F" w14:textId="329FB6D0" w:rsidR="00466445" w:rsidRPr="00E0398D" w:rsidRDefault="00466445" w:rsidP="00947F5C">
      <w:pPr>
        <w:pStyle w:val="Heading2"/>
        <w:spacing w:line="276" w:lineRule="auto"/>
        <w:rPr>
          <w:sz w:val="28"/>
          <w:szCs w:val="28"/>
        </w:rPr>
      </w:pPr>
      <w:bookmarkStart w:id="43" w:name="_Toc132657930"/>
      <w:r w:rsidRPr="00E0398D">
        <w:rPr>
          <w:sz w:val="28"/>
          <w:szCs w:val="28"/>
        </w:rPr>
        <w:t>I</w:t>
      </w:r>
      <w:r>
        <w:rPr>
          <w:sz w:val="28"/>
          <w:szCs w:val="28"/>
        </w:rPr>
        <w:t>ntercept Traffic and Read their Contents</w:t>
      </w:r>
      <w:bookmarkEnd w:id="43"/>
    </w:p>
    <w:p w14:paraId="03FDACC5" w14:textId="77777777" w:rsidR="00466445" w:rsidRDefault="00466445" w:rsidP="00947F5C">
      <w:pPr>
        <w:spacing w:line="276" w:lineRule="auto"/>
      </w:pPr>
    </w:p>
    <w:p w14:paraId="35D9A143" w14:textId="52AA7A65" w:rsidR="00466445" w:rsidRPr="00E0398D" w:rsidRDefault="00BD0FED" w:rsidP="00947F5C">
      <w:pPr>
        <w:spacing w:line="276" w:lineRule="auto"/>
        <w:rPr>
          <w:sz w:val="24"/>
          <w:szCs w:val="24"/>
        </w:rPr>
      </w:pPr>
      <w:r>
        <w:rPr>
          <w:sz w:val="24"/>
          <w:szCs w:val="24"/>
        </w:rPr>
        <w:t>One goal of a bad actor who intents to cause harm using the application may be to intercept traffic between the application and the browser extension so they can read any information present on the website the user is visiting.</w:t>
      </w:r>
    </w:p>
    <w:p w14:paraId="790C5ACF" w14:textId="77777777" w:rsidR="00466445" w:rsidRDefault="00466445" w:rsidP="00947F5C">
      <w:pPr>
        <w:spacing w:line="276" w:lineRule="auto"/>
      </w:pPr>
    </w:p>
    <w:p w14:paraId="6A049E60" w14:textId="61B30908" w:rsidR="00466445" w:rsidRPr="00E0398D" w:rsidRDefault="00466445" w:rsidP="00947F5C">
      <w:pPr>
        <w:spacing w:line="276" w:lineRule="auto"/>
        <w:rPr>
          <w:sz w:val="24"/>
          <w:szCs w:val="24"/>
        </w:rPr>
      </w:pPr>
      <w:r w:rsidRPr="00E0398D">
        <w:rPr>
          <w:b/>
          <w:bCs/>
          <w:sz w:val="24"/>
          <w:szCs w:val="24"/>
        </w:rPr>
        <w:t xml:space="preserve">Primary Actor: </w:t>
      </w:r>
      <w:r w:rsidR="00BD0FED">
        <w:rPr>
          <w:sz w:val="24"/>
          <w:szCs w:val="24"/>
        </w:rPr>
        <w:t>Bad Actor</w:t>
      </w:r>
      <w:r w:rsidRPr="00E0398D">
        <w:rPr>
          <w:sz w:val="24"/>
          <w:szCs w:val="24"/>
        </w:rPr>
        <w:t>.</w:t>
      </w:r>
    </w:p>
    <w:p w14:paraId="4E3CA75C" w14:textId="77777777" w:rsidR="00466445" w:rsidRPr="00E0398D" w:rsidRDefault="00466445" w:rsidP="00947F5C">
      <w:pPr>
        <w:spacing w:line="276" w:lineRule="auto"/>
        <w:rPr>
          <w:sz w:val="24"/>
          <w:szCs w:val="24"/>
        </w:rPr>
      </w:pPr>
    </w:p>
    <w:p w14:paraId="07ED5023" w14:textId="4A5A7C64"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r w:rsidR="00BD0FED">
        <w:rPr>
          <w:sz w:val="24"/>
          <w:szCs w:val="24"/>
        </w:rPr>
        <w:t>, Bad Actor</w:t>
      </w:r>
      <w:r w:rsidRPr="00E0398D">
        <w:rPr>
          <w:sz w:val="24"/>
          <w:szCs w:val="24"/>
        </w:rPr>
        <w:t>.</w:t>
      </w:r>
    </w:p>
    <w:p w14:paraId="36280EC8" w14:textId="77777777" w:rsidR="00466445" w:rsidRPr="00E0398D" w:rsidRDefault="00466445" w:rsidP="00947F5C">
      <w:pPr>
        <w:spacing w:line="276" w:lineRule="auto"/>
        <w:rPr>
          <w:sz w:val="24"/>
          <w:szCs w:val="24"/>
        </w:rPr>
      </w:pPr>
    </w:p>
    <w:p w14:paraId="39CBCDBF" w14:textId="5659AF92" w:rsidR="00466445" w:rsidRPr="00E0398D" w:rsidRDefault="00466445" w:rsidP="00947F5C">
      <w:pPr>
        <w:spacing w:line="276" w:lineRule="auto"/>
        <w:rPr>
          <w:sz w:val="24"/>
          <w:szCs w:val="24"/>
        </w:rPr>
      </w:pPr>
      <w:r w:rsidRPr="00E0398D">
        <w:rPr>
          <w:b/>
          <w:bCs/>
          <w:sz w:val="24"/>
          <w:szCs w:val="24"/>
        </w:rPr>
        <w:t xml:space="preserve">Preconditions: </w:t>
      </w:r>
      <w:r w:rsidR="00BD0FED">
        <w:rPr>
          <w:sz w:val="24"/>
          <w:szCs w:val="24"/>
        </w:rPr>
        <w:t>The application and the browser extension are running on the users’ machine and communicating in an unsafe manner</w:t>
      </w:r>
      <w:r w:rsidRPr="00E0398D">
        <w:rPr>
          <w:sz w:val="24"/>
          <w:szCs w:val="24"/>
        </w:rPr>
        <w:t>.</w:t>
      </w:r>
    </w:p>
    <w:p w14:paraId="5AA0EFFA" w14:textId="77777777" w:rsidR="00466445" w:rsidRPr="00E0398D" w:rsidRDefault="00466445" w:rsidP="00947F5C">
      <w:pPr>
        <w:spacing w:line="276" w:lineRule="auto"/>
        <w:rPr>
          <w:sz w:val="24"/>
          <w:szCs w:val="24"/>
        </w:rPr>
      </w:pPr>
    </w:p>
    <w:p w14:paraId="6B23309F" w14:textId="34AEC3C3" w:rsidR="00466445" w:rsidRPr="00E0398D" w:rsidRDefault="00466445" w:rsidP="00947F5C">
      <w:pPr>
        <w:spacing w:line="276" w:lineRule="auto"/>
        <w:rPr>
          <w:sz w:val="24"/>
          <w:szCs w:val="24"/>
        </w:rPr>
      </w:pPr>
      <w:r w:rsidRPr="00E0398D">
        <w:rPr>
          <w:b/>
          <w:bCs/>
          <w:sz w:val="24"/>
          <w:szCs w:val="24"/>
        </w:rPr>
        <w:t xml:space="preserve">Triggers: </w:t>
      </w:r>
      <w:r w:rsidRPr="00E0398D">
        <w:rPr>
          <w:sz w:val="24"/>
          <w:szCs w:val="24"/>
        </w:rPr>
        <w:t xml:space="preserve">The </w:t>
      </w:r>
      <w:r w:rsidR="00BD0FED">
        <w:rPr>
          <w:sz w:val="24"/>
          <w:szCs w:val="24"/>
        </w:rPr>
        <w:t>browser extension has sent the domain name to the application</w:t>
      </w:r>
      <w:r w:rsidRPr="00E0398D">
        <w:rPr>
          <w:sz w:val="24"/>
          <w:szCs w:val="24"/>
        </w:rPr>
        <w:t>.</w:t>
      </w:r>
    </w:p>
    <w:p w14:paraId="400D25B1" w14:textId="77777777" w:rsidR="00466445" w:rsidRPr="00E0398D" w:rsidRDefault="00466445" w:rsidP="00947F5C">
      <w:pPr>
        <w:spacing w:line="276" w:lineRule="auto"/>
        <w:rPr>
          <w:sz w:val="24"/>
          <w:szCs w:val="24"/>
        </w:rPr>
      </w:pPr>
    </w:p>
    <w:p w14:paraId="536BE0B9" w14:textId="4E3C3DCF" w:rsidR="00466445" w:rsidRPr="00E0398D" w:rsidRDefault="00466445" w:rsidP="00947F5C">
      <w:pPr>
        <w:spacing w:line="276" w:lineRule="auto"/>
        <w:rPr>
          <w:sz w:val="24"/>
          <w:szCs w:val="24"/>
        </w:rPr>
      </w:pPr>
      <w:r w:rsidRPr="00E0398D">
        <w:rPr>
          <w:b/>
          <w:bCs/>
          <w:sz w:val="24"/>
          <w:szCs w:val="24"/>
        </w:rPr>
        <w:t xml:space="preserve">Expected Outcomes: </w:t>
      </w:r>
      <w:r w:rsidRPr="00E0398D">
        <w:rPr>
          <w:sz w:val="24"/>
          <w:szCs w:val="24"/>
        </w:rPr>
        <w:t xml:space="preserve">The </w:t>
      </w:r>
      <w:r w:rsidR="00BD0FED">
        <w:rPr>
          <w:sz w:val="24"/>
          <w:szCs w:val="24"/>
        </w:rPr>
        <w:t>bad actor can view all information present on the website</w:t>
      </w:r>
      <w:r w:rsidRPr="00E0398D">
        <w:rPr>
          <w:sz w:val="24"/>
          <w:szCs w:val="24"/>
        </w:rPr>
        <w:t>.</w:t>
      </w:r>
    </w:p>
    <w:p w14:paraId="519B076C" w14:textId="343515EA" w:rsidR="00466445" w:rsidRDefault="00466445" w:rsidP="00947F5C">
      <w:pPr>
        <w:spacing w:line="276" w:lineRule="auto"/>
      </w:pPr>
    </w:p>
    <w:p w14:paraId="7206EF6C" w14:textId="68C62AB9" w:rsidR="00466445" w:rsidRPr="00E0398D" w:rsidRDefault="00466445" w:rsidP="00947F5C">
      <w:pPr>
        <w:pStyle w:val="Heading2"/>
        <w:spacing w:line="276" w:lineRule="auto"/>
        <w:rPr>
          <w:sz w:val="28"/>
          <w:szCs w:val="28"/>
        </w:rPr>
      </w:pPr>
      <w:bookmarkStart w:id="44" w:name="_Toc132657931"/>
      <w:r>
        <w:rPr>
          <w:sz w:val="28"/>
          <w:szCs w:val="28"/>
        </w:rPr>
        <w:t>Alter the Verdict</w:t>
      </w:r>
      <w:bookmarkEnd w:id="44"/>
    </w:p>
    <w:p w14:paraId="0F1C0031" w14:textId="77777777" w:rsidR="00466445" w:rsidRDefault="00466445" w:rsidP="00947F5C">
      <w:pPr>
        <w:spacing w:line="276" w:lineRule="auto"/>
      </w:pPr>
    </w:p>
    <w:p w14:paraId="40401850" w14:textId="600B95C9" w:rsidR="00466445" w:rsidRPr="00E0398D" w:rsidRDefault="00BD0FED" w:rsidP="00947F5C">
      <w:pPr>
        <w:spacing w:line="276" w:lineRule="auto"/>
        <w:rPr>
          <w:sz w:val="24"/>
          <w:szCs w:val="24"/>
        </w:rPr>
      </w:pPr>
      <w:r>
        <w:rPr>
          <w:sz w:val="24"/>
          <w:szCs w:val="24"/>
        </w:rPr>
        <w:t>The bad actor may wish to convince the user that their website is authentic, to do so they would have to alter the verdict that the application has concluded to say their website is authentic.</w:t>
      </w:r>
    </w:p>
    <w:p w14:paraId="75F19DF6" w14:textId="77777777" w:rsidR="00466445" w:rsidRDefault="00466445" w:rsidP="00947F5C">
      <w:pPr>
        <w:spacing w:line="276" w:lineRule="auto"/>
      </w:pPr>
    </w:p>
    <w:p w14:paraId="5145CB98" w14:textId="3F4E9899" w:rsidR="00466445" w:rsidRPr="00E0398D" w:rsidRDefault="00466445" w:rsidP="00947F5C">
      <w:pPr>
        <w:spacing w:line="276" w:lineRule="auto"/>
        <w:rPr>
          <w:sz w:val="24"/>
          <w:szCs w:val="24"/>
        </w:rPr>
      </w:pPr>
      <w:r w:rsidRPr="00E0398D">
        <w:rPr>
          <w:b/>
          <w:bCs/>
          <w:sz w:val="24"/>
          <w:szCs w:val="24"/>
        </w:rPr>
        <w:t xml:space="preserve">Primary Actor: </w:t>
      </w:r>
      <w:r w:rsidR="00BD0FED">
        <w:rPr>
          <w:sz w:val="24"/>
          <w:szCs w:val="24"/>
        </w:rPr>
        <w:t>Bad Actor</w:t>
      </w:r>
      <w:r w:rsidRPr="00E0398D">
        <w:rPr>
          <w:sz w:val="24"/>
          <w:szCs w:val="24"/>
        </w:rPr>
        <w:t>.</w:t>
      </w:r>
    </w:p>
    <w:p w14:paraId="7DA06F57" w14:textId="77777777" w:rsidR="00466445" w:rsidRPr="00E0398D" w:rsidRDefault="00466445" w:rsidP="00947F5C">
      <w:pPr>
        <w:spacing w:line="276" w:lineRule="auto"/>
        <w:rPr>
          <w:sz w:val="24"/>
          <w:szCs w:val="24"/>
        </w:rPr>
      </w:pPr>
    </w:p>
    <w:p w14:paraId="0EDC56BE" w14:textId="3050D808"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r w:rsidR="00197A4E">
        <w:rPr>
          <w:sz w:val="24"/>
          <w:szCs w:val="24"/>
        </w:rPr>
        <w:t>, Bad Actor</w:t>
      </w:r>
      <w:r w:rsidRPr="00E0398D">
        <w:rPr>
          <w:sz w:val="24"/>
          <w:szCs w:val="24"/>
        </w:rPr>
        <w:t>.</w:t>
      </w:r>
    </w:p>
    <w:p w14:paraId="35F86D7F" w14:textId="77777777" w:rsidR="00466445" w:rsidRPr="00E0398D" w:rsidRDefault="00466445" w:rsidP="00947F5C">
      <w:pPr>
        <w:spacing w:line="276" w:lineRule="auto"/>
        <w:rPr>
          <w:sz w:val="24"/>
          <w:szCs w:val="24"/>
        </w:rPr>
      </w:pPr>
    </w:p>
    <w:p w14:paraId="168D7D00" w14:textId="2D1B4DBB" w:rsidR="00466445" w:rsidRPr="00E0398D" w:rsidRDefault="00466445" w:rsidP="00947F5C">
      <w:pPr>
        <w:spacing w:line="276" w:lineRule="auto"/>
        <w:rPr>
          <w:sz w:val="24"/>
          <w:szCs w:val="24"/>
        </w:rPr>
      </w:pPr>
      <w:r w:rsidRPr="00E0398D">
        <w:rPr>
          <w:b/>
          <w:bCs/>
          <w:sz w:val="24"/>
          <w:szCs w:val="24"/>
        </w:rPr>
        <w:t xml:space="preserve">Preconditions: </w:t>
      </w:r>
      <w:r w:rsidR="00BD0FED">
        <w:rPr>
          <w:sz w:val="24"/>
          <w:szCs w:val="24"/>
        </w:rPr>
        <w:t>The application and the browser extension are running on the users’ machine and communicating in an unsafe manner</w:t>
      </w:r>
      <w:r w:rsidR="00BD0FED" w:rsidRPr="00E0398D">
        <w:rPr>
          <w:sz w:val="24"/>
          <w:szCs w:val="24"/>
        </w:rPr>
        <w:t>.</w:t>
      </w:r>
    </w:p>
    <w:p w14:paraId="4D013700" w14:textId="77777777" w:rsidR="00466445" w:rsidRPr="00E0398D" w:rsidRDefault="00466445" w:rsidP="00947F5C">
      <w:pPr>
        <w:spacing w:line="276" w:lineRule="auto"/>
        <w:rPr>
          <w:sz w:val="24"/>
          <w:szCs w:val="24"/>
        </w:rPr>
      </w:pPr>
    </w:p>
    <w:p w14:paraId="42A7D836" w14:textId="71684DB6" w:rsidR="00466445" w:rsidRPr="00E0398D" w:rsidRDefault="00466445" w:rsidP="00947F5C">
      <w:pPr>
        <w:spacing w:line="276" w:lineRule="auto"/>
        <w:rPr>
          <w:sz w:val="24"/>
          <w:szCs w:val="24"/>
        </w:rPr>
      </w:pPr>
      <w:r w:rsidRPr="00E0398D">
        <w:rPr>
          <w:b/>
          <w:bCs/>
          <w:sz w:val="24"/>
          <w:szCs w:val="24"/>
        </w:rPr>
        <w:t xml:space="preserve">Triggers: </w:t>
      </w:r>
      <w:r w:rsidR="00BD0FED">
        <w:rPr>
          <w:sz w:val="24"/>
          <w:szCs w:val="24"/>
        </w:rPr>
        <w:t>The application is notifying the user of authenticity verdict.</w:t>
      </w:r>
    </w:p>
    <w:p w14:paraId="3C1E67F5" w14:textId="77777777" w:rsidR="00466445" w:rsidRPr="00E0398D" w:rsidRDefault="00466445" w:rsidP="00947F5C">
      <w:pPr>
        <w:spacing w:line="276" w:lineRule="auto"/>
        <w:rPr>
          <w:sz w:val="24"/>
          <w:szCs w:val="24"/>
        </w:rPr>
      </w:pPr>
    </w:p>
    <w:p w14:paraId="758701C2" w14:textId="062B01A1" w:rsidR="00466445" w:rsidRDefault="00466445" w:rsidP="00947F5C">
      <w:pPr>
        <w:spacing w:line="276" w:lineRule="auto"/>
        <w:rPr>
          <w:sz w:val="24"/>
          <w:szCs w:val="24"/>
        </w:rPr>
      </w:pPr>
      <w:r w:rsidRPr="00E0398D">
        <w:rPr>
          <w:b/>
          <w:bCs/>
          <w:sz w:val="24"/>
          <w:szCs w:val="24"/>
        </w:rPr>
        <w:t xml:space="preserve">Expected Outcomes: </w:t>
      </w:r>
      <w:r w:rsidRPr="00E0398D">
        <w:rPr>
          <w:sz w:val="24"/>
          <w:szCs w:val="24"/>
        </w:rPr>
        <w:t xml:space="preserve">The </w:t>
      </w:r>
      <w:r w:rsidR="00BD0FED">
        <w:rPr>
          <w:sz w:val="24"/>
          <w:szCs w:val="24"/>
        </w:rPr>
        <w:t xml:space="preserve">bad actor can change a fraudulent clone verdict to </w:t>
      </w:r>
      <w:proofErr w:type="spellStart"/>
      <w:proofErr w:type="gramStart"/>
      <w:r w:rsidR="00BD0FED">
        <w:rPr>
          <w:sz w:val="24"/>
          <w:szCs w:val="24"/>
        </w:rPr>
        <w:t>a</w:t>
      </w:r>
      <w:proofErr w:type="spellEnd"/>
      <w:proofErr w:type="gramEnd"/>
      <w:r w:rsidR="00BD0FED">
        <w:rPr>
          <w:sz w:val="24"/>
          <w:szCs w:val="24"/>
        </w:rPr>
        <w:t xml:space="preserve"> authentic original verdict.</w:t>
      </w:r>
    </w:p>
    <w:p w14:paraId="30E5B8A2" w14:textId="77777777" w:rsidR="00BD0FED" w:rsidRDefault="00BD0FED" w:rsidP="00947F5C">
      <w:pPr>
        <w:spacing w:line="276" w:lineRule="auto"/>
        <w:rPr>
          <w:sz w:val="24"/>
          <w:szCs w:val="24"/>
        </w:rPr>
      </w:pPr>
    </w:p>
    <w:p w14:paraId="22F99B73" w14:textId="34765103" w:rsidR="00466445" w:rsidRPr="00E0398D" w:rsidRDefault="00466445" w:rsidP="00947F5C">
      <w:pPr>
        <w:pStyle w:val="Heading2"/>
        <w:spacing w:line="276" w:lineRule="auto"/>
        <w:rPr>
          <w:sz w:val="28"/>
          <w:szCs w:val="28"/>
        </w:rPr>
      </w:pPr>
      <w:bookmarkStart w:id="45" w:name="_Toc132657932"/>
      <w:r>
        <w:rPr>
          <w:sz w:val="28"/>
          <w:szCs w:val="28"/>
        </w:rPr>
        <w:t>Create a Malicious Clone of the Application</w:t>
      </w:r>
      <w:bookmarkEnd w:id="45"/>
    </w:p>
    <w:p w14:paraId="5CCD4C30" w14:textId="77777777" w:rsidR="00466445" w:rsidRDefault="00466445" w:rsidP="00947F5C">
      <w:pPr>
        <w:spacing w:line="276" w:lineRule="auto"/>
      </w:pPr>
    </w:p>
    <w:p w14:paraId="4AF0BD3B" w14:textId="7227E7DD" w:rsidR="00466445" w:rsidRPr="00E0398D" w:rsidRDefault="00BD0FED" w:rsidP="00947F5C">
      <w:pPr>
        <w:spacing w:line="276" w:lineRule="auto"/>
        <w:rPr>
          <w:sz w:val="24"/>
          <w:szCs w:val="24"/>
        </w:rPr>
      </w:pPr>
      <w:r>
        <w:rPr>
          <w:sz w:val="24"/>
          <w:szCs w:val="24"/>
        </w:rPr>
        <w:lastRenderedPageBreak/>
        <w:t>The bad actor may create a similar application but imbed malware within the clone and trick the user to download their clone of the application rather than the original safe software</w:t>
      </w:r>
      <w:r w:rsidR="00CD7734">
        <w:rPr>
          <w:sz w:val="24"/>
          <w:szCs w:val="24"/>
        </w:rPr>
        <w:t>.</w:t>
      </w:r>
    </w:p>
    <w:p w14:paraId="10985A93" w14:textId="77777777" w:rsidR="00466445" w:rsidRDefault="00466445" w:rsidP="00947F5C">
      <w:pPr>
        <w:spacing w:line="276" w:lineRule="auto"/>
      </w:pPr>
    </w:p>
    <w:p w14:paraId="3FD78096" w14:textId="7BB7E925" w:rsidR="00466445" w:rsidRPr="00E0398D" w:rsidRDefault="00466445" w:rsidP="00947F5C">
      <w:pPr>
        <w:spacing w:line="276" w:lineRule="auto"/>
        <w:rPr>
          <w:sz w:val="24"/>
          <w:szCs w:val="24"/>
        </w:rPr>
      </w:pPr>
      <w:r w:rsidRPr="00E0398D">
        <w:rPr>
          <w:b/>
          <w:bCs/>
          <w:sz w:val="24"/>
          <w:szCs w:val="24"/>
        </w:rPr>
        <w:t xml:space="preserve">Primary Actor: </w:t>
      </w:r>
      <w:r w:rsidR="00BD0FED">
        <w:rPr>
          <w:sz w:val="24"/>
          <w:szCs w:val="24"/>
        </w:rPr>
        <w:t>Bad actor</w:t>
      </w:r>
      <w:r w:rsidRPr="00E0398D">
        <w:rPr>
          <w:sz w:val="24"/>
          <w:szCs w:val="24"/>
        </w:rPr>
        <w:t>.</w:t>
      </w:r>
    </w:p>
    <w:p w14:paraId="496CC366" w14:textId="77777777" w:rsidR="00466445" w:rsidRPr="00E0398D" w:rsidRDefault="00466445" w:rsidP="00947F5C">
      <w:pPr>
        <w:spacing w:line="276" w:lineRule="auto"/>
        <w:rPr>
          <w:sz w:val="24"/>
          <w:szCs w:val="24"/>
        </w:rPr>
      </w:pPr>
    </w:p>
    <w:p w14:paraId="6C90EFC7" w14:textId="6E01817F"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r w:rsidR="00197A4E">
        <w:rPr>
          <w:sz w:val="24"/>
          <w:szCs w:val="24"/>
        </w:rPr>
        <w:t>, Bad actor</w:t>
      </w:r>
      <w:r w:rsidRPr="00E0398D">
        <w:rPr>
          <w:sz w:val="24"/>
          <w:szCs w:val="24"/>
        </w:rPr>
        <w:t>.</w:t>
      </w:r>
    </w:p>
    <w:p w14:paraId="0F4B8953" w14:textId="77777777" w:rsidR="00466445" w:rsidRPr="00E0398D" w:rsidRDefault="00466445" w:rsidP="00947F5C">
      <w:pPr>
        <w:spacing w:line="276" w:lineRule="auto"/>
        <w:rPr>
          <w:sz w:val="24"/>
          <w:szCs w:val="24"/>
        </w:rPr>
      </w:pPr>
    </w:p>
    <w:p w14:paraId="5FDFFB82" w14:textId="65FD7A6B" w:rsidR="00466445" w:rsidRPr="00E0398D" w:rsidRDefault="00466445" w:rsidP="00947F5C">
      <w:pPr>
        <w:spacing w:line="276" w:lineRule="auto"/>
        <w:rPr>
          <w:sz w:val="24"/>
          <w:szCs w:val="24"/>
        </w:rPr>
      </w:pPr>
      <w:r w:rsidRPr="00E0398D">
        <w:rPr>
          <w:b/>
          <w:bCs/>
          <w:sz w:val="24"/>
          <w:szCs w:val="24"/>
        </w:rPr>
        <w:t xml:space="preserve">Preconditions: </w:t>
      </w:r>
      <w:r w:rsidR="00197A4E">
        <w:rPr>
          <w:sz w:val="24"/>
          <w:szCs w:val="24"/>
        </w:rPr>
        <w:t>The bad actor has identified the cloned website detection application.</w:t>
      </w:r>
    </w:p>
    <w:p w14:paraId="2EC09992" w14:textId="77777777" w:rsidR="00466445" w:rsidRPr="00E0398D" w:rsidRDefault="00466445" w:rsidP="00947F5C">
      <w:pPr>
        <w:spacing w:line="276" w:lineRule="auto"/>
        <w:rPr>
          <w:sz w:val="24"/>
          <w:szCs w:val="24"/>
        </w:rPr>
      </w:pPr>
    </w:p>
    <w:p w14:paraId="2DD04CBC" w14:textId="63C2E341" w:rsidR="00466445" w:rsidRPr="00E0398D" w:rsidRDefault="00466445" w:rsidP="00947F5C">
      <w:pPr>
        <w:spacing w:line="276" w:lineRule="auto"/>
        <w:rPr>
          <w:sz w:val="24"/>
          <w:szCs w:val="24"/>
        </w:rPr>
      </w:pPr>
      <w:r w:rsidRPr="00E0398D">
        <w:rPr>
          <w:b/>
          <w:bCs/>
          <w:sz w:val="24"/>
          <w:szCs w:val="24"/>
        </w:rPr>
        <w:t xml:space="preserve">Triggers: </w:t>
      </w:r>
      <w:r w:rsidR="00197A4E">
        <w:rPr>
          <w:sz w:val="24"/>
          <w:szCs w:val="24"/>
        </w:rPr>
        <w:t>The bad actor has developed a clone of the fraudulent website detection tool</w:t>
      </w:r>
    </w:p>
    <w:p w14:paraId="2B1C81D8" w14:textId="77777777" w:rsidR="00466445" w:rsidRPr="00E0398D" w:rsidRDefault="00466445" w:rsidP="00947F5C">
      <w:pPr>
        <w:spacing w:line="276" w:lineRule="auto"/>
        <w:rPr>
          <w:sz w:val="24"/>
          <w:szCs w:val="24"/>
        </w:rPr>
      </w:pPr>
    </w:p>
    <w:p w14:paraId="7FAE021F" w14:textId="11F66334" w:rsidR="00466445" w:rsidRPr="00E0398D" w:rsidRDefault="00466445" w:rsidP="00947F5C">
      <w:pPr>
        <w:spacing w:line="276" w:lineRule="auto"/>
        <w:rPr>
          <w:sz w:val="24"/>
          <w:szCs w:val="24"/>
        </w:rPr>
      </w:pPr>
      <w:r w:rsidRPr="00E0398D">
        <w:rPr>
          <w:b/>
          <w:bCs/>
          <w:sz w:val="24"/>
          <w:szCs w:val="24"/>
        </w:rPr>
        <w:t>Expected Outcomes:</w:t>
      </w:r>
      <w:r w:rsidR="00197A4E">
        <w:rPr>
          <w:sz w:val="24"/>
          <w:szCs w:val="24"/>
        </w:rPr>
        <w:t xml:space="preserve"> The bad actor can convince the user to install a clone of the fraudulent clone detection tool that has malware within it. Once the application is installing the malware has free reign over the user’s PC.</w:t>
      </w:r>
    </w:p>
    <w:p w14:paraId="6847BBB9" w14:textId="3A0EB64C" w:rsidR="00466445" w:rsidRDefault="00466445" w:rsidP="00947F5C">
      <w:pPr>
        <w:spacing w:line="276" w:lineRule="auto"/>
        <w:rPr>
          <w:sz w:val="24"/>
          <w:szCs w:val="24"/>
        </w:rPr>
      </w:pPr>
    </w:p>
    <w:p w14:paraId="44E42F02" w14:textId="0EA9B176" w:rsidR="00466445" w:rsidRPr="00E0398D" w:rsidRDefault="00466445" w:rsidP="00947F5C">
      <w:pPr>
        <w:pStyle w:val="Heading2"/>
        <w:spacing w:line="276" w:lineRule="auto"/>
        <w:rPr>
          <w:sz w:val="28"/>
          <w:szCs w:val="28"/>
        </w:rPr>
      </w:pPr>
      <w:bookmarkStart w:id="46" w:name="_Toc132657933"/>
      <w:r>
        <w:rPr>
          <w:sz w:val="28"/>
          <w:szCs w:val="28"/>
        </w:rPr>
        <w:t>Encrypt Traffic Between the Browser Extension and The Application</w:t>
      </w:r>
      <w:bookmarkEnd w:id="46"/>
    </w:p>
    <w:p w14:paraId="00EC2B7C" w14:textId="77777777" w:rsidR="00466445" w:rsidRDefault="00466445" w:rsidP="00947F5C">
      <w:pPr>
        <w:spacing w:line="276" w:lineRule="auto"/>
      </w:pPr>
    </w:p>
    <w:p w14:paraId="7F4CD9A8" w14:textId="399BF7C3" w:rsidR="00466445" w:rsidRPr="00E0398D" w:rsidRDefault="00197A4E" w:rsidP="00947F5C">
      <w:pPr>
        <w:spacing w:line="276" w:lineRule="auto"/>
        <w:rPr>
          <w:sz w:val="24"/>
          <w:szCs w:val="24"/>
        </w:rPr>
      </w:pPr>
      <w:r>
        <w:rPr>
          <w:sz w:val="24"/>
          <w:szCs w:val="24"/>
        </w:rPr>
        <w:t xml:space="preserve">Whilst in the data is in transit between the browser extension and the underlying application the data is encrypted making it much more difficult </w:t>
      </w:r>
      <w:r w:rsidR="00001BF1">
        <w:rPr>
          <w:sz w:val="24"/>
          <w:szCs w:val="24"/>
        </w:rPr>
        <w:t>for bad actor to alter data in transit</w:t>
      </w:r>
    </w:p>
    <w:p w14:paraId="42470947" w14:textId="77777777" w:rsidR="00466445" w:rsidRDefault="00466445" w:rsidP="00947F5C">
      <w:pPr>
        <w:spacing w:line="276" w:lineRule="auto"/>
      </w:pPr>
    </w:p>
    <w:p w14:paraId="3A3BC8ED" w14:textId="77777777" w:rsidR="00466445" w:rsidRPr="00E0398D" w:rsidRDefault="00466445" w:rsidP="00947F5C">
      <w:pPr>
        <w:spacing w:line="276" w:lineRule="auto"/>
        <w:rPr>
          <w:sz w:val="24"/>
          <w:szCs w:val="24"/>
        </w:rPr>
      </w:pPr>
      <w:r w:rsidRPr="00E0398D">
        <w:rPr>
          <w:b/>
          <w:bCs/>
          <w:sz w:val="24"/>
          <w:szCs w:val="24"/>
        </w:rPr>
        <w:t xml:space="preserve">Primary Actor: </w:t>
      </w:r>
      <w:r w:rsidRPr="00E0398D">
        <w:rPr>
          <w:sz w:val="24"/>
          <w:szCs w:val="24"/>
        </w:rPr>
        <w:t>User.</w:t>
      </w:r>
    </w:p>
    <w:p w14:paraId="229807AA" w14:textId="77777777" w:rsidR="00466445" w:rsidRPr="00E0398D" w:rsidRDefault="00466445" w:rsidP="00947F5C">
      <w:pPr>
        <w:spacing w:line="276" w:lineRule="auto"/>
        <w:rPr>
          <w:sz w:val="24"/>
          <w:szCs w:val="24"/>
        </w:rPr>
      </w:pPr>
    </w:p>
    <w:p w14:paraId="3D6AB6E3" w14:textId="4386A999"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r w:rsidR="00001BF1">
        <w:rPr>
          <w:sz w:val="24"/>
          <w:szCs w:val="24"/>
        </w:rPr>
        <w:t>, Bad actor</w:t>
      </w:r>
      <w:r w:rsidRPr="00E0398D">
        <w:rPr>
          <w:sz w:val="24"/>
          <w:szCs w:val="24"/>
        </w:rPr>
        <w:t>.</w:t>
      </w:r>
    </w:p>
    <w:p w14:paraId="41F6E9CC" w14:textId="77777777" w:rsidR="00466445" w:rsidRPr="00E0398D" w:rsidRDefault="00466445" w:rsidP="00947F5C">
      <w:pPr>
        <w:spacing w:line="276" w:lineRule="auto"/>
        <w:rPr>
          <w:sz w:val="24"/>
          <w:szCs w:val="24"/>
        </w:rPr>
      </w:pPr>
    </w:p>
    <w:p w14:paraId="38740DF4" w14:textId="77777777" w:rsidR="00466445" w:rsidRPr="00E0398D" w:rsidRDefault="00466445" w:rsidP="00947F5C">
      <w:pPr>
        <w:spacing w:line="276" w:lineRule="auto"/>
        <w:rPr>
          <w:sz w:val="24"/>
          <w:szCs w:val="24"/>
        </w:rPr>
      </w:pPr>
      <w:r w:rsidRPr="00E0398D">
        <w:rPr>
          <w:b/>
          <w:bCs/>
          <w:sz w:val="24"/>
          <w:szCs w:val="24"/>
        </w:rPr>
        <w:t xml:space="preserve">Preconditions: </w:t>
      </w:r>
      <w:r w:rsidRPr="00E0398D">
        <w:rPr>
          <w:sz w:val="24"/>
          <w:szCs w:val="24"/>
        </w:rPr>
        <w:t>The user has both the browser extension and the application installed on their system and currently running on their system.</w:t>
      </w:r>
    </w:p>
    <w:p w14:paraId="5748111F" w14:textId="77777777" w:rsidR="00466445" w:rsidRPr="00E0398D" w:rsidRDefault="00466445" w:rsidP="00947F5C">
      <w:pPr>
        <w:spacing w:line="276" w:lineRule="auto"/>
        <w:rPr>
          <w:sz w:val="24"/>
          <w:szCs w:val="24"/>
        </w:rPr>
      </w:pPr>
    </w:p>
    <w:p w14:paraId="02C5B70B" w14:textId="61657FFD" w:rsidR="00466445" w:rsidRPr="00E0398D" w:rsidRDefault="00466445" w:rsidP="00947F5C">
      <w:pPr>
        <w:spacing w:line="276" w:lineRule="auto"/>
        <w:rPr>
          <w:sz w:val="24"/>
          <w:szCs w:val="24"/>
        </w:rPr>
      </w:pPr>
      <w:r w:rsidRPr="00E0398D">
        <w:rPr>
          <w:b/>
          <w:bCs/>
          <w:sz w:val="24"/>
          <w:szCs w:val="24"/>
        </w:rPr>
        <w:t xml:space="preserve">Triggers: </w:t>
      </w:r>
      <w:r w:rsidR="00001BF1">
        <w:rPr>
          <w:sz w:val="24"/>
          <w:szCs w:val="24"/>
        </w:rPr>
        <w:t>The bad actor tries to intercept traffic and read the contents, or the bad actor tries to alter the verdict.</w:t>
      </w:r>
      <w:r w:rsidRPr="00E0398D">
        <w:rPr>
          <w:sz w:val="24"/>
          <w:szCs w:val="24"/>
        </w:rPr>
        <w:t xml:space="preserve"> </w:t>
      </w:r>
    </w:p>
    <w:p w14:paraId="760BE03C" w14:textId="77777777" w:rsidR="00466445" w:rsidRPr="00E0398D" w:rsidRDefault="00466445" w:rsidP="00947F5C">
      <w:pPr>
        <w:spacing w:line="276" w:lineRule="auto"/>
        <w:rPr>
          <w:sz w:val="24"/>
          <w:szCs w:val="24"/>
        </w:rPr>
      </w:pPr>
    </w:p>
    <w:p w14:paraId="35305784" w14:textId="0DEBFCC8" w:rsidR="00466445" w:rsidRPr="00E0398D" w:rsidRDefault="00466445" w:rsidP="00947F5C">
      <w:pPr>
        <w:spacing w:line="276" w:lineRule="auto"/>
        <w:rPr>
          <w:sz w:val="24"/>
          <w:szCs w:val="24"/>
        </w:rPr>
      </w:pPr>
      <w:r w:rsidRPr="00E0398D">
        <w:rPr>
          <w:b/>
          <w:bCs/>
          <w:sz w:val="24"/>
          <w:szCs w:val="24"/>
        </w:rPr>
        <w:lastRenderedPageBreak/>
        <w:t xml:space="preserve">Expected Outcomes: </w:t>
      </w:r>
      <w:r w:rsidRPr="00E0398D">
        <w:rPr>
          <w:sz w:val="24"/>
          <w:szCs w:val="24"/>
        </w:rPr>
        <w:t xml:space="preserve">The </w:t>
      </w:r>
      <w:r w:rsidR="00001BF1">
        <w:rPr>
          <w:sz w:val="24"/>
          <w:szCs w:val="24"/>
        </w:rPr>
        <w:t>bad actor cannot intercept traffic between the browser extension and the application in order to read or alter the contents within.</w:t>
      </w:r>
    </w:p>
    <w:p w14:paraId="5178F610" w14:textId="1A9A4616" w:rsidR="00466445" w:rsidRDefault="00466445" w:rsidP="00947F5C">
      <w:pPr>
        <w:spacing w:line="276" w:lineRule="auto"/>
        <w:rPr>
          <w:sz w:val="24"/>
          <w:szCs w:val="24"/>
        </w:rPr>
      </w:pPr>
    </w:p>
    <w:p w14:paraId="546071B4" w14:textId="15DE8BE6" w:rsidR="00466445" w:rsidRPr="00E0398D" w:rsidRDefault="00466445" w:rsidP="00947F5C">
      <w:pPr>
        <w:pStyle w:val="Heading2"/>
        <w:spacing w:line="276" w:lineRule="auto"/>
        <w:rPr>
          <w:sz w:val="28"/>
          <w:szCs w:val="28"/>
        </w:rPr>
      </w:pPr>
      <w:bookmarkStart w:id="47" w:name="_Toc132657934"/>
      <w:r>
        <w:rPr>
          <w:sz w:val="28"/>
          <w:szCs w:val="28"/>
        </w:rPr>
        <w:t>Making the MD5 Checksum Public</w:t>
      </w:r>
      <w:bookmarkEnd w:id="47"/>
    </w:p>
    <w:p w14:paraId="12F6DCB6" w14:textId="77777777" w:rsidR="00466445" w:rsidRDefault="00466445" w:rsidP="00947F5C">
      <w:pPr>
        <w:spacing w:line="276" w:lineRule="auto"/>
      </w:pPr>
    </w:p>
    <w:p w14:paraId="237DEF30" w14:textId="78F84BBF" w:rsidR="00466445" w:rsidRPr="00E0398D" w:rsidRDefault="00001BF1" w:rsidP="00947F5C">
      <w:pPr>
        <w:spacing w:line="276" w:lineRule="auto"/>
        <w:rPr>
          <w:sz w:val="24"/>
          <w:szCs w:val="24"/>
        </w:rPr>
      </w:pPr>
      <w:r>
        <w:rPr>
          <w:sz w:val="24"/>
          <w:szCs w:val="24"/>
        </w:rPr>
        <w:t>The MD5 checksum of the application is made public knowledge so the user can confirm the file they have downloaded is the same as the one that has been uploaded by the developer of the application.</w:t>
      </w:r>
    </w:p>
    <w:p w14:paraId="314DB957" w14:textId="77777777" w:rsidR="00466445" w:rsidRDefault="00466445" w:rsidP="00947F5C">
      <w:pPr>
        <w:spacing w:line="276" w:lineRule="auto"/>
      </w:pPr>
    </w:p>
    <w:p w14:paraId="0DCBFB3A" w14:textId="77777777" w:rsidR="00466445" w:rsidRPr="00E0398D" w:rsidRDefault="00466445" w:rsidP="00947F5C">
      <w:pPr>
        <w:spacing w:line="276" w:lineRule="auto"/>
        <w:rPr>
          <w:sz w:val="24"/>
          <w:szCs w:val="24"/>
        </w:rPr>
      </w:pPr>
      <w:r w:rsidRPr="00E0398D">
        <w:rPr>
          <w:b/>
          <w:bCs/>
          <w:sz w:val="24"/>
          <w:szCs w:val="24"/>
        </w:rPr>
        <w:t xml:space="preserve">Primary Actor: </w:t>
      </w:r>
      <w:r w:rsidRPr="00E0398D">
        <w:rPr>
          <w:sz w:val="24"/>
          <w:szCs w:val="24"/>
        </w:rPr>
        <w:t>User.</w:t>
      </w:r>
    </w:p>
    <w:p w14:paraId="65719185" w14:textId="77777777" w:rsidR="00466445" w:rsidRPr="00E0398D" w:rsidRDefault="00466445" w:rsidP="00947F5C">
      <w:pPr>
        <w:spacing w:line="276" w:lineRule="auto"/>
        <w:rPr>
          <w:sz w:val="24"/>
          <w:szCs w:val="24"/>
        </w:rPr>
      </w:pPr>
    </w:p>
    <w:p w14:paraId="50E89706" w14:textId="01571354" w:rsidR="00466445" w:rsidRPr="00E0398D" w:rsidRDefault="00466445" w:rsidP="00947F5C">
      <w:pPr>
        <w:spacing w:line="276" w:lineRule="auto"/>
        <w:rPr>
          <w:sz w:val="24"/>
          <w:szCs w:val="24"/>
        </w:rPr>
      </w:pPr>
      <w:r w:rsidRPr="00E0398D">
        <w:rPr>
          <w:b/>
          <w:bCs/>
          <w:sz w:val="24"/>
          <w:szCs w:val="24"/>
        </w:rPr>
        <w:t xml:space="preserve">Stakeholder: </w:t>
      </w:r>
      <w:r w:rsidRPr="00E0398D">
        <w:rPr>
          <w:sz w:val="24"/>
          <w:szCs w:val="24"/>
        </w:rPr>
        <w:t>User</w:t>
      </w:r>
      <w:r w:rsidR="00001BF1">
        <w:rPr>
          <w:sz w:val="24"/>
          <w:szCs w:val="24"/>
        </w:rPr>
        <w:t>, Bad actor</w:t>
      </w:r>
      <w:r w:rsidRPr="00E0398D">
        <w:rPr>
          <w:sz w:val="24"/>
          <w:szCs w:val="24"/>
        </w:rPr>
        <w:t>.</w:t>
      </w:r>
    </w:p>
    <w:p w14:paraId="05F696C0" w14:textId="77777777" w:rsidR="00466445" w:rsidRPr="00E0398D" w:rsidRDefault="00466445" w:rsidP="00947F5C">
      <w:pPr>
        <w:spacing w:line="276" w:lineRule="auto"/>
        <w:rPr>
          <w:sz w:val="24"/>
          <w:szCs w:val="24"/>
        </w:rPr>
      </w:pPr>
    </w:p>
    <w:p w14:paraId="600207DC" w14:textId="2F6D279D" w:rsidR="00466445" w:rsidRPr="00E0398D" w:rsidRDefault="00466445" w:rsidP="00947F5C">
      <w:pPr>
        <w:spacing w:line="276" w:lineRule="auto"/>
        <w:rPr>
          <w:sz w:val="24"/>
          <w:szCs w:val="24"/>
        </w:rPr>
      </w:pPr>
      <w:r w:rsidRPr="00E0398D">
        <w:rPr>
          <w:b/>
          <w:bCs/>
          <w:sz w:val="24"/>
          <w:szCs w:val="24"/>
        </w:rPr>
        <w:t xml:space="preserve">Preconditions: </w:t>
      </w:r>
      <w:r w:rsidR="00001BF1">
        <w:rPr>
          <w:sz w:val="24"/>
          <w:szCs w:val="24"/>
        </w:rPr>
        <w:t>The application has been completed by the developer and has the Checksum is updated with each update of the application.</w:t>
      </w:r>
    </w:p>
    <w:p w14:paraId="48F46108" w14:textId="77777777" w:rsidR="00466445" w:rsidRPr="00E0398D" w:rsidRDefault="00466445" w:rsidP="00947F5C">
      <w:pPr>
        <w:spacing w:line="276" w:lineRule="auto"/>
        <w:rPr>
          <w:sz w:val="24"/>
          <w:szCs w:val="24"/>
        </w:rPr>
      </w:pPr>
    </w:p>
    <w:p w14:paraId="623B4F23" w14:textId="0E055004" w:rsidR="00466445" w:rsidRPr="00E0398D" w:rsidRDefault="00466445" w:rsidP="00947F5C">
      <w:pPr>
        <w:spacing w:line="276" w:lineRule="auto"/>
        <w:rPr>
          <w:sz w:val="24"/>
          <w:szCs w:val="24"/>
        </w:rPr>
      </w:pPr>
      <w:r w:rsidRPr="00E0398D">
        <w:rPr>
          <w:b/>
          <w:bCs/>
          <w:sz w:val="24"/>
          <w:szCs w:val="24"/>
        </w:rPr>
        <w:t xml:space="preserve">Triggers: </w:t>
      </w:r>
      <w:r w:rsidR="00001BF1">
        <w:rPr>
          <w:sz w:val="24"/>
          <w:szCs w:val="24"/>
        </w:rPr>
        <w:t>The developer has calculated the MD5 checksum of the application file</w:t>
      </w:r>
      <w:r w:rsidRPr="00E0398D">
        <w:rPr>
          <w:sz w:val="24"/>
          <w:szCs w:val="24"/>
        </w:rPr>
        <w:t>.</w:t>
      </w:r>
    </w:p>
    <w:p w14:paraId="1857ECC0" w14:textId="77777777" w:rsidR="00466445" w:rsidRPr="00E0398D" w:rsidRDefault="00466445" w:rsidP="00947F5C">
      <w:pPr>
        <w:spacing w:line="276" w:lineRule="auto"/>
        <w:rPr>
          <w:sz w:val="24"/>
          <w:szCs w:val="24"/>
        </w:rPr>
      </w:pPr>
    </w:p>
    <w:p w14:paraId="00223EF8" w14:textId="0F082E61" w:rsidR="00466445" w:rsidRPr="00E0398D" w:rsidRDefault="00466445" w:rsidP="00947F5C">
      <w:pPr>
        <w:spacing w:line="276" w:lineRule="auto"/>
        <w:rPr>
          <w:sz w:val="24"/>
          <w:szCs w:val="24"/>
        </w:rPr>
      </w:pPr>
      <w:r w:rsidRPr="00E0398D">
        <w:rPr>
          <w:b/>
          <w:bCs/>
          <w:sz w:val="24"/>
          <w:szCs w:val="24"/>
        </w:rPr>
        <w:t xml:space="preserve">Expected Outcomes: </w:t>
      </w:r>
      <w:r w:rsidRPr="00E0398D">
        <w:rPr>
          <w:sz w:val="24"/>
          <w:szCs w:val="24"/>
        </w:rPr>
        <w:t xml:space="preserve">The </w:t>
      </w:r>
      <w:r w:rsidR="00001BF1">
        <w:rPr>
          <w:sz w:val="24"/>
          <w:szCs w:val="24"/>
        </w:rPr>
        <w:t>user can perform a check that the checksum of the file they have downloaded is the same as the public MD5 checksum as the one made publicly available by the application developer to make an additional layer of security for the user.</w:t>
      </w:r>
    </w:p>
    <w:p w14:paraId="73968F5E" w14:textId="77777777" w:rsidR="00466445" w:rsidRDefault="00466445" w:rsidP="00947F5C">
      <w:pPr>
        <w:spacing w:line="276" w:lineRule="auto"/>
      </w:pPr>
    </w:p>
    <w:p w14:paraId="7623DF03" w14:textId="557DF11C" w:rsidR="00E86E7D" w:rsidRDefault="0004717D" w:rsidP="00947F5C">
      <w:pPr>
        <w:pStyle w:val="Heading1"/>
        <w:spacing w:line="276" w:lineRule="auto"/>
      </w:pPr>
      <w:bookmarkStart w:id="48" w:name="_Toc132657935"/>
      <w:r>
        <w:t>FURPS+</w:t>
      </w:r>
      <w:bookmarkEnd w:id="48"/>
    </w:p>
    <w:p w14:paraId="6373C723" w14:textId="77777777" w:rsidR="0004717D" w:rsidRDefault="0004717D" w:rsidP="00947F5C">
      <w:pPr>
        <w:spacing w:line="276" w:lineRule="auto"/>
      </w:pPr>
    </w:p>
    <w:p w14:paraId="2C13ADDC" w14:textId="181AAE3C" w:rsidR="0004717D" w:rsidRPr="00E0398D" w:rsidRDefault="00054F05" w:rsidP="00947F5C">
      <w:pPr>
        <w:pStyle w:val="Heading2"/>
        <w:spacing w:line="276" w:lineRule="auto"/>
        <w:rPr>
          <w:sz w:val="28"/>
          <w:szCs w:val="28"/>
        </w:rPr>
      </w:pPr>
      <w:bookmarkStart w:id="49" w:name="_Toc132657936"/>
      <w:r w:rsidRPr="00E0398D">
        <w:rPr>
          <w:sz w:val="28"/>
          <w:szCs w:val="28"/>
        </w:rPr>
        <w:t>Functionality</w:t>
      </w:r>
      <w:bookmarkEnd w:id="49"/>
    </w:p>
    <w:p w14:paraId="1C0EB573" w14:textId="77777777" w:rsidR="00054F05" w:rsidRDefault="00054F05" w:rsidP="00947F5C">
      <w:pPr>
        <w:spacing w:line="276" w:lineRule="auto"/>
      </w:pPr>
    </w:p>
    <w:p w14:paraId="554FB744" w14:textId="7E93B92C" w:rsidR="00054F05" w:rsidRPr="00E0398D" w:rsidRDefault="00347474" w:rsidP="00947F5C">
      <w:pPr>
        <w:spacing w:line="276" w:lineRule="auto"/>
        <w:rPr>
          <w:sz w:val="24"/>
          <w:szCs w:val="24"/>
        </w:rPr>
      </w:pPr>
      <w:r w:rsidRPr="00E0398D">
        <w:rPr>
          <w:sz w:val="24"/>
          <w:szCs w:val="24"/>
        </w:rPr>
        <w:t xml:space="preserve">The functionality of this </w:t>
      </w:r>
      <w:r w:rsidR="00306E7E" w:rsidRPr="00E0398D">
        <w:rPr>
          <w:sz w:val="24"/>
          <w:szCs w:val="24"/>
        </w:rPr>
        <w:t xml:space="preserve">project is to </w:t>
      </w:r>
      <w:r w:rsidR="005E2192" w:rsidRPr="00E0398D">
        <w:rPr>
          <w:sz w:val="24"/>
          <w:szCs w:val="24"/>
        </w:rPr>
        <w:t xml:space="preserve">be able to identify when a user has entered a </w:t>
      </w:r>
      <w:r w:rsidR="00EB50D6" w:rsidRPr="00E0398D">
        <w:rPr>
          <w:sz w:val="24"/>
          <w:szCs w:val="24"/>
        </w:rPr>
        <w:t xml:space="preserve">fraudulent cloned website over an authentic original website. The application </w:t>
      </w:r>
      <w:r w:rsidR="007335DE" w:rsidRPr="00E0398D">
        <w:rPr>
          <w:sz w:val="24"/>
          <w:szCs w:val="24"/>
        </w:rPr>
        <w:t>can</w:t>
      </w:r>
      <w:r w:rsidR="00EB50D6" w:rsidRPr="00E0398D">
        <w:rPr>
          <w:sz w:val="24"/>
          <w:szCs w:val="24"/>
        </w:rPr>
        <w:t xml:space="preserve"> do this by performing a number of various tests</w:t>
      </w:r>
      <w:r w:rsidR="007335DE" w:rsidRPr="00E0398D">
        <w:rPr>
          <w:sz w:val="24"/>
          <w:szCs w:val="24"/>
        </w:rPr>
        <w:t xml:space="preserve"> on the data about the website and the data that can be found within the website. The results of these tests are then used to calculate the likelihood of a website being a fraudulent clone.</w:t>
      </w:r>
    </w:p>
    <w:p w14:paraId="71366BEB" w14:textId="77777777" w:rsidR="007335DE" w:rsidRDefault="007335DE" w:rsidP="00947F5C">
      <w:pPr>
        <w:spacing w:line="276" w:lineRule="auto"/>
      </w:pPr>
    </w:p>
    <w:p w14:paraId="1C5097A3" w14:textId="3FAEBC66" w:rsidR="007335DE" w:rsidRPr="00E0398D" w:rsidRDefault="007335DE" w:rsidP="00947F5C">
      <w:pPr>
        <w:pStyle w:val="Heading2"/>
        <w:spacing w:line="276" w:lineRule="auto"/>
        <w:rPr>
          <w:sz w:val="28"/>
          <w:szCs w:val="28"/>
        </w:rPr>
      </w:pPr>
      <w:bookmarkStart w:id="50" w:name="_Toc132657937"/>
      <w:r w:rsidRPr="00E0398D">
        <w:rPr>
          <w:sz w:val="28"/>
          <w:szCs w:val="28"/>
        </w:rPr>
        <w:lastRenderedPageBreak/>
        <w:t>Usability</w:t>
      </w:r>
      <w:bookmarkEnd w:id="50"/>
    </w:p>
    <w:p w14:paraId="5AD600C9" w14:textId="77777777" w:rsidR="007335DE" w:rsidRDefault="007335DE" w:rsidP="00947F5C">
      <w:pPr>
        <w:spacing w:line="276" w:lineRule="auto"/>
      </w:pPr>
    </w:p>
    <w:p w14:paraId="49E97CF6" w14:textId="18C813C2" w:rsidR="007335DE" w:rsidRPr="00E0398D" w:rsidRDefault="00FB2937" w:rsidP="00947F5C">
      <w:pPr>
        <w:spacing w:line="276" w:lineRule="auto"/>
        <w:rPr>
          <w:sz w:val="24"/>
          <w:szCs w:val="24"/>
        </w:rPr>
      </w:pPr>
      <w:r w:rsidRPr="00E0398D">
        <w:rPr>
          <w:sz w:val="24"/>
          <w:szCs w:val="24"/>
        </w:rPr>
        <w:t>For</w:t>
      </w:r>
      <w:r w:rsidR="0033749F" w:rsidRPr="00E0398D">
        <w:rPr>
          <w:sz w:val="24"/>
          <w:szCs w:val="24"/>
        </w:rPr>
        <w:t xml:space="preserve"> an individual to use this application that will be produced as part of this project, the user must install a Chrome browser extension and an application that will reside on the </w:t>
      </w:r>
      <w:r w:rsidRPr="00E0398D">
        <w:rPr>
          <w:sz w:val="24"/>
          <w:szCs w:val="24"/>
        </w:rPr>
        <w:t>user’s</w:t>
      </w:r>
      <w:r w:rsidR="0033749F" w:rsidRPr="00E0398D">
        <w:rPr>
          <w:sz w:val="24"/>
          <w:szCs w:val="24"/>
        </w:rPr>
        <w:t xml:space="preserve"> machine. The </w:t>
      </w:r>
      <w:r w:rsidR="00602D5B" w:rsidRPr="00E0398D">
        <w:rPr>
          <w:sz w:val="24"/>
          <w:szCs w:val="24"/>
        </w:rPr>
        <w:t>browser extension will identify when the user has reached a website. The information regarding the website will be sent to the underlying application where t</w:t>
      </w:r>
      <w:r w:rsidR="001A1879" w:rsidRPr="00E0398D">
        <w:rPr>
          <w:sz w:val="24"/>
          <w:szCs w:val="24"/>
        </w:rPr>
        <w:t>he tests will be performed. The browser extension will then display the verdict of authenticity that the application has come to.</w:t>
      </w:r>
    </w:p>
    <w:p w14:paraId="07B0BC2D" w14:textId="77777777" w:rsidR="00FB2937" w:rsidRDefault="00FB2937" w:rsidP="00947F5C">
      <w:pPr>
        <w:spacing w:line="276" w:lineRule="auto"/>
      </w:pPr>
    </w:p>
    <w:p w14:paraId="539FC751" w14:textId="4D342468" w:rsidR="00FB2937" w:rsidRPr="00E0398D" w:rsidRDefault="00FB2937" w:rsidP="00947F5C">
      <w:pPr>
        <w:pStyle w:val="Heading2"/>
        <w:spacing w:line="276" w:lineRule="auto"/>
        <w:rPr>
          <w:sz w:val="28"/>
          <w:szCs w:val="28"/>
        </w:rPr>
      </w:pPr>
      <w:bookmarkStart w:id="51" w:name="_Toc132657938"/>
      <w:r w:rsidRPr="00E0398D">
        <w:rPr>
          <w:sz w:val="28"/>
          <w:szCs w:val="28"/>
        </w:rPr>
        <w:t>Reliability</w:t>
      </w:r>
      <w:bookmarkEnd w:id="51"/>
    </w:p>
    <w:p w14:paraId="33AE4232" w14:textId="77777777" w:rsidR="00FB2937" w:rsidRDefault="00FB2937" w:rsidP="00947F5C">
      <w:pPr>
        <w:spacing w:line="276" w:lineRule="auto"/>
      </w:pPr>
    </w:p>
    <w:p w14:paraId="3F2E54DA" w14:textId="1B135832" w:rsidR="00FB2937" w:rsidRPr="00E0398D" w:rsidRDefault="00FB2937" w:rsidP="00947F5C">
      <w:pPr>
        <w:spacing w:line="276" w:lineRule="auto"/>
        <w:rPr>
          <w:sz w:val="24"/>
          <w:szCs w:val="24"/>
        </w:rPr>
      </w:pPr>
      <w:r w:rsidRPr="00E0398D">
        <w:rPr>
          <w:sz w:val="24"/>
          <w:szCs w:val="24"/>
        </w:rPr>
        <w:t xml:space="preserve">Given the wide range of factors involved in </w:t>
      </w:r>
      <w:r w:rsidR="00495D79" w:rsidRPr="00E0398D">
        <w:rPr>
          <w:sz w:val="24"/>
          <w:szCs w:val="24"/>
        </w:rPr>
        <w:t>identifying a fraudulent cloned website</w:t>
      </w:r>
      <w:r w:rsidR="00552EE3" w:rsidRPr="00E0398D">
        <w:rPr>
          <w:sz w:val="24"/>
          <w:szCs w:val="24"/>
        </w:rPr>
        <w:t xml:space="preserve">, the application will </w:t>
      </w:r>
      <w:r w:rsidR="00083318" w:rsidRPr="00E0398D">
        <w:rPr>
          <w:sz w:val="24"/>
          <w:szCs w:val="24"/>
        </w:rPr>
        <w:t>provide its verdict of authenticity</w:t>
      </w:r>
      <w:r w:rsidR="00787405" w:rsidRPr="00E0398D">
        <w:rPr>
          <w:sz w:val="24"/>
          <w:szCs w:val="24"/>
        </w:rPr>
        <w:t xml:space="preserve">, this will allow greater reliability within the application as one test will not completely screw the verdict and the other tests will provide more accurate feedback the user. </w:t>
      </w:r>
    </w:p>
    <w:p w14:paraId="1A6FF1E6" w14:textId="1914AB03" w:rsidR="00FB2937" w:rsidRDefault="00FB2937" w:rsidP="00947F5C">
      <w:pPr>
        <w:spacing w:line="276" w:lineRule="auto"/>
        <w:rPr>
          <w:b/>
          <w:bCs/>
        </w:rPr>
      </w:pPr>
    </w:p>
    <w:p w14:paraId="6F538BD0" w14:textId="28C747EB" w:rsidR="00787405" w:rsidRPr="00E0398D" w:rsidRDefault="00787405" w:rsidP="00947F5C">
      <w:pPr>
        <w:pStyle w:val="Heading2"/>
        <w:spacing w:line="276" w:lineRule="auto"/>
        <w:rPr>
          <w:sz w:val="28"/>
          <w:szCs w:val="28"/>
        </w:rPr>
      </w:pPr>
      <w:bookmarkStart w:id="52" w:name="_Toc132657939"/>
      <w:r w:rsidRPr="00E0398D">
        <w:rPr>
          <w:sz w:val="28"/>
          <w:szCs w:val="28"/>
        </w:rPr>
        <w:t>Performance</w:t>
      </w:r>
      <w:bookmarkEnd w:id="52"/>
    </w:p>
    <w:p w14:paraId="7327A4D8" w14:textId="77777777" w:rsidR="00787405" w:rsidRDefault="00787405" w:rsidP="00947F5C">
      <w:pPr>
        <w:spacing w:line="276" w:lineRule="auto"/>
      </w:pPr>
    </w:p>
    <w:p w14:paraId="48F16243" w14:textId="02166B43" w:rsidR="00787405" w:rsidRPr="00E0398D" w:rsidRDefault="00787405" w:rsidP="00947F5C">
      <w:pPr>
        <w:spacing w:line="276" w:lineRule="auto"/>
        <w:rPr>
          <w:sz w:val="24"/>
          <w:szCs w:val="24"/>
        </w:rPr>
      </w:pPr>
      <w:r w:rsidRPr="00E0398D">
        <w:rPr>
          <w:sz w:val="24"/>
          <w:szCs w:val="24"/>
        </w:rPr>
        <w:t xml:space="preserve">The application will require internet access in order to perform some tests such as checking for other domains that have the same entity within them, this will cause changes in the application performance as it relies on the </w:t>
      </w:r>
      <w:r w:rsidR="00E0398D" w:rsidRPr="00E0398D">
        <w:rPr>
          <w:sz w:val="24"/>
          <w:szCs w:val="24"/>
        </w:rPr>
        <w:t>user’s</w:t>
      </w:r>
      <w:r w:rsidRPr="00E0398D">
        <w:rPr>
          <w:sz w:val="24"/>
          <w:szCs w:val="24"/>
        </w:rPr>
        <w:t xml:space="preserve"> internet connection in order to perform the tests. The application itself has been made with performance in mind as I am using lightweight </w:t>
      </w:r>
      <w:r w:rsidR="00E0398D" w:rsidRPr="00E0398D">
        <w:rPr>
          <w:sz w:val="24"/>
          <w:szCs w:val="24"/>
        </w:rPr>
        <w:t>and faster libraries where possible such as using Gazpacho library in order to perform HTML parsing instead of libraries such as BeautifulSoup which require more resources in order to conduct HTML parsing.</w:t>
      </w:r>
    </w:p>
    <w:p w14:paraId="311DA68F" w14:textId="598B7EC9" w:rsidR="00E0398D" w:rsidRDefault="00E0398D" w:rsidP="00947F5C">
      <w:pPr>
        <w:spacing w:line="276" w:lineRule="auto"/>
      </w:pPr>
    </w:p>
    <w:p w14:paraId="2ABAC657" w14:textId="1EA081B4" w:rsidR="00E0398D" w:rsidRDefault="00E0398D" w:rsidP="00947F5C">
      <w:pPr>
        <w:pStyle w:val="Heading2"/>
        <w:spacing w:line="276" w:lineRule="auto"/>
      </w:pPr>
      <w:bookmarkStart w:id="53" w:name="_Toc132657940"/>
      <w:r w:rsidRPr="00E0398D">
        <w:rPr>
          <w:sz w:val="28"/>
          <w:szCs w:val="28"/>
        </w:rPr>
        <w:t>Supportability</w:t>
      </w:r>
      <w:bookmarkEnd w:id="53"/>
    </w:p>
    <w:p w14:paraId="5A57C6BA" w14:textId="77777777" w:rsidR="00E0398D" w:rsidRDefault="00E0398D" w:rsidP="00947F5C">
      <w:pPr>
        <w:spacing w:line="276" w:lineRule="auto"/>
      </w:pPr>
    </w:p>
    <w:p w14:paraId="578BD6C2" w14:textId="3F010968" w:rsidR="00E0398D" w:rsidRDefault="00FC5520" w:rsidP="00947F5C">
      <w:pPr>
        <w:spacing w:line="276" w:lineRule="auto"/>
        <w:rPr>
          <w:sz w:val="24"/>
          <w:szCs w:val="24"/>
        </w:rPr>
      </w:pPr>
      <w:r>
        <w:rPr>
          <w:sz w:val="24"/>
          <w:szCs w:val="24"/>
        </w:rPr>
        <w:t>This application will be supported by Windows operating system and the browser extension will be supported by the browser Google Chrome. The user has to install the browser extension through Google Chrome and then need to separately install the underlying application that must communicate with the browser extension. The application and browser extension will be run locally on the user’s device.</w:t>
      </w:r>
    </w:p>
    <w:p w14:paraId="5668917B" w14:textId="10D97439" w:rsidR="00AC19E3" w:rsidRDefault="00AC19E3" w:rsidP="00947F5C">
      <w:pPr>
        <w:spacing w:line="276" w:lineRule="auto"/>
        <w:rPr>
          <w:sz w:val="24"/>
          <w:szCs w:val="24"/>
        </w:rPr>
      </w:pPr>
    </w:p>
    <w:p w14:paraId="6940D9A2" w14:textId="323E94F6" w:rsidR="00AC19E3" w:rsidRDefault="00AC19E3" w:rsidP="00947F5C">
      <w:pPr>
        <w:pStyle w:val="Heading1"/>
        <w:spacing w:line="276" w:lineRule="auto"/>
      </w:pPr>
      <w:bookmarkStart w:id="54" w:name="_Toc132657941"/>
      <w:r>
        <w:lastRenderedPageBreak/>
        <w:t>Metrics</w:t>
      </w:r>
      <w:bookmarkEnd w:id="54"/>
    </w:p>
    <w:p w14:paraId="77EA10D0" w14:textId="77777777" w:rsidR="00AC19E3" w:rsidRDefault="00AC19E3" w:rsidP="00947F5C">
      <w:pPr>
        <w:spacing w:line="276" w:lineRule="auto"/>
      </w:pPr>
    </w:p>
    <w:p w14:paraId="339E41FD" w14:textId="487304FF" w:rsidR="00AC19E3" w:rsidRDefault="003E407C" w:rsidP="00947F5C">
      <w:pPr>
        <w:spacing w:line="276" w:lineRule="auto"/>
        <w:rPr>
          <w:sz w:val="24"/>
          <w:szCs w:val="24"/>
        </w:rPr>
      </w:pPr>
      <w:r>
        <w:rPr>
          <w:sz w:val="24"/>
          <w:szCs w:val="24"/>
        </w:rPr>
        <w:t>I would consider this project successful if the following</w:t>
      </w:r>
      <w:r w:rsidR="00FC5520">
        <w:rPr>
          <w:sz w:val="24"/>
          <w:szCs w:val="24"/>
        </w:rPr>
        <w:t xml:space="preserve"> has occurred:</w:t>
      </w:r>
    </w:p>
    <w:p w14:paraId="7F93744A" w14:textId="56E129ED" w:rsidR="00FC5520" w:rsidRDefault="00FC5520" w:rsidP="00947F5C">
      <w:pPr>
        <w:spacing w:line="276" w:lineRule="auto"/>
        <w:rPr>
          <w:sz w:val="24"/>
          <w:szCs w:val="24"/>
        </w:rPr>
      </w:pPr>
    </w:p>
    <w:p w14:paraId="17124A6F" w14:textId="64BD1139" w:rsidR="00FC5520" w:rsidRDefault="00FC5520" w:rsidP="00947F5C">
      <w:pPr>
        <w:pStyle w:val="ListParagraph"/>
        <w:numPr>
          <w:ilvl w:val="0"/>
          <w:numId w:val="2"/>
        </w:numPr>
        <w:spacing w:line="276" w:lineRule="auto"/>
      </w:pPr>
      <w:r>
        <w:t>The application can successfully categorise fraudulent cloned website</w:t>
      </w:r>
      <w:r w:rsidR="00CD7734">
        <w:t>.</w:t>
      </w:r>
    </w:p>
    <w:p w14:paraId="10E6B48D" w14:textId="77777777" w:rsidR="00FC5520" w:rsidRDefault="00FC5520" w:rsidP="00947F5C">
      <w:pPr>
        <w:pStyle w:val="ListParagraph"/>
        <w:spacing w:line="276" w:lineRule="auto"/>
      </w:pPr>
    </w:p>
    <w:p w14:paraId="02AE27D4" w14:textId="046D009C" w:rsidR="00FC5520" w:rsidRDefault="00FC5520" w:rsidP="00947F5C">
      <w:pPr>
        <w:pStyle w:val="ListParagraph"/>
        <w:numPr>
          <w:ilvl w:val="0"/>
          <w:numId w:val="2"/>
        </w:numPr>
        <w:spacing w:line="276" w:lineRule="auto"/>
      </w:pPr>
      <w:r>
        <w:t>The application and the browser extension are able to communicate information between each other</w:t>
      </w:r>
      <w:r w:rsidR="00CD7734">
        <w:t>.</w:t>
      </w:r>
    </w:p>
    <w:p w14:paraId="5EAC2B50" w14:textId="77777777" w:rsidR="00FC5520" w:rsidRDefault="00FC5520" w:rsidP="00947F5C">
      <w:pPr>
        <w:pStyle w:val="ListParagraph"/>
        <w:spacing w:line="276" w:lineRule="auto"/>
      </w:pPr>
    </w:p>
    <w:p w14:paraId="2F0A0EA2" w14:textId="16382EED" w:rsidR="00FC5520" w:rsidRDefault="00FC5520" w:rsidP="00947F5C">
      <w:pPr>
        <w:pStyle w:val="ListParagraph"/>
        <w:numPr>
          <w:ilvl w:val="0"/>
          <w:numId w:val="2"/>
        </w:numPr>
        <w:spacing w:line="276" w:lineRule="auto"/>
      </w:pPr>
      <w:r>
        <w:t>Information between the application and the browser extension are transferred securely</w:t>
      </w:r>
      <w:r w:rsidR="00CD7734">
        <w:t>.</w:t>
      </w:r>
    </w:p>
    <w:p w14:paraId="29A3A80E" w14:textId="77777777" w:rsidR="00FC5520" w:rsidRDefault="00FC5520" w:rsidP="00947F5C">
      <w:pPr>
        <w:pStyle w:val="ListParagraph"/>
        <w:spacing w:line="276" w:lineRule="auto"/>
      </w:pPr>
    </w:p>
    <w:p w14:paraId="1952F800" w14:textId="3BD930F6" w:rsidR="00FC5520" w:rsidRDefault="00FC5520" w:rsidP="00947F5C">
      <w:pPr>
        <w:pStyle w:val="ListParagraph"/>
        <w:numPr>
          <w:ilvl w:val="0"/>
          <w:numId w:val="2"/>
        </w:numPr>
        <w:spacing w:line="276" w:lineRule="auto"/>
      </w:pPr>
      <w:r>
        <w:t>The browser extension is able to successfully display information to the user</w:t>
      </w:r>
      <w:r w:rsidR="00CD7734">
        <w:t>.</w:t>
      </w:r>
    </w:p>
    <w:p w14:paraId="037BAE80" w14:textId="77777777" w:rsidR="00FC5520" w:rsidRDefault="00FC5520" w:rsidP="00947F5C">
      <w:pPr>
        <w:pStyle w:val="ListParagraph"/>
        <w:spacing w:line="276" w:lineRule="auto"/>
      </w:pPr>
    </w:p>
    <w:p w14:paraId="4BE3EC69" w14:textId="08BFA993" w:rsidR="00FC5520" w:rsidRPr="00AC19E3" w:rsidRDefault="00FC5520" w:rsidP="00947F5C">
      <w:pPr>
        <w:pStyle w:val="ListParagraph"/>
        <w:numPr>
          <w:ilvl w:val="0"/>
          <w:numId w:val="2"/>
        </w:numPr>
        <w:spacing w:line="276" w:lineRule="auto"/>
      </w:pPr>
      <w:r>
        <w:t>All project deadlines have been met</w:t>
      </w:r>
      <w:r w:rsidR="00CD7734">
        <w:t>.</w:t>
      </w:r>
    </w:p>
    <w:sectPr w:rsidR="00FC5520" w:rsidRPr="00AC19E3" w:rsidSect="00492A51">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C4CB3" w14:textId="77777777" w:rsidR="00542342" w:rsidRDefault="00542342" w:rsidP="00CD7734">
      <w:pPr>
        <w:spacing w:after="0" w:line="240" w:lineRule="auto"/>
      </w:pPr>
      <w:r>
        <w:separator/>
      </w:r>
    </w:p>
  </w:endnote>
  <w:endnote w:type="continuationSeparator" w:id="0">
    <w:p w14:paraId="767514E0" w14:textId="77777777" w:rsidR="00542342" w:rsidRDefault="00542342" w:rsidP="00CD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230446"/>
      <w:docPartObj>
        <w:docPartGallery w:val="Page Numbers (Bottom of Page)"/>
        <w:docPartUnique/>
      </w:docPartObj>
    </w:sdtPr>
    <w:sdtContent>
      <w:sdt>
        <w:sdtPr>
          <w:id w:val="1728636285"/>
          <w:docPartObj>
            <w:docPartGallery w:val="Page Numbers (Top of Page)"/>
            <w:docPartUnique/>
          </w:docPartObj>
        </w:sdtPr>
        <w:sdtContent>
          <w:p w14:paraId="4CB46E34" w14:textId="1767102A" w:rsidR="00CD7734" w:rsidRDefault="00CD773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9B0FEE9" w14:textId="77777777" w:rsidR="00CD7734" w:rsidRDefault="00CD7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849E9" w14:textId="77777777" w:rsidR="00542342" w:rsidRDefault="00542342" w:rsidP="00CD7734">
      <w:pPr>
        <w:spacing w:after="0" w:line="240" w:lineRule="auto"/>
      </w:pPr>
      <w:r>
        <w:separator/>
      </w:r>
    </w:p>
  </w:footnote>
  <w:footnote w:type="continuationSeparator" w:id="0">
    <w:p w14:paraId="0E082C0A" w14:textId="77777777" w:rsidR="00542342" w:rsidRDefault="00542342" w:rsidP="00CD7734">
      <w:pPr>
        <w:spacing w:after="0" w:line="240" w:lineRule="auto"/>
      </w:pPr>
      <w:r>
        <w:continuationSeparator/>
      </w:r>
    </w:p>
  </w:footnote>
  <w:footnote w:id="1">
    <w:p w14:paraId="633757DF" w14:textId="5DB3067F" w:rsidR="00947F5C" w:rsidRPr="009A7C11" w:rsidRDefault="00947F5C" w:rsidP="00947F5C">
      <w:pPr>
        <w:pStyle w:val="NormalWeb"/>
        <w:spacing w:before="0" w:beforeAutospacing="0" w:after="0" w:afterAutospacing="0" w:line="360" w:lineRule="atLeast"/>
        <w:rPr>
          <w:rFonts w:asciiTheme="minorHAnsi" w:hAnsiTheme="minorHAnsi" w:cstheme="minorHAnsi"/>
          <w:color w:val="000000"/>
          <w:sz w:val="20"/>
          <w:szCs w:val="20"/>
        </w:rPr>
      </w:pPr>
      <w:r w:rsidRPr="009A7C11">
        <w:rPr>
          <w:rStyle w:val="FootnoteReference"/>
          <w:rFonts w:asciiTheme="minorHAnsi" w:hAnsiTheme="minorHAnsi" w:cstheme="minorHAnsi"/>
          <w:sz w:val="20"/>
          <w:szCs w:val="20"/>
        </w:rPr>
        <w:footnoteRef/>
      </w:r>
      <w:r w:rsidRPr="009A7C11">
        <w:rPr>
          <w:rFonts w:asciiTheme="minorHAnsi" w:hAnsiTheme="minorHAnsi" w:cstheme="minorHAnsi"/>
          <w:sz w:val="20"/>
          <w:szCs w:val="20"/>
        </w:rPr>
        <w:t xml:space="preserve"> </w:t>
      </w:r>
      <w:r w:rsidRPr="009A7C11">
        <w:rPr>
          <w:rFonts w:asciiTheme="minorHAnsi" w:hAnsiTheme="minorHAnsi" w:cstheme="minorHAnsi"/>
          <w:color w:val="000000"/>
          <w:sz w:val="20"/>
          <w:szCs w:val="20"/>
        </w:rPr>
        <w:t>NLTK (2009). </w:t>
      </w:r>
      <w:r w:rsidRPr="009A7C11">
        <w:rPr>
          <w:rFonts w:asciiTheme="minorHAnsi" w:hAnsiTheme="minorHAnsi" w:cstheme="minorHAnsi"/>
          <w:i/>
          <w:iCs/>
          <w:color w:val="000000"/>
          <w:sz w:val="20"/>
          <w:szCs w:val="20"/>
        </w:rPr>
        <w:t>Natural Language Toolkit — NLTK 3.4.4 documentation</w:t>
      </w:r>
      <w:r w:rsidRPr="009A7C11">
        <w:rPr>
          <w:rFonts w:asciiTheme="minorHAnsi" w:hAnsiTheme="minorHAnsi" w:cstheme="minorHAnsi"/>
          <w:color w:val="000000"/>
          <w:sz w:val="20"/>
          <w:szCs w:val="20"/>
        </w:rPr>
        <w:t>. [online] Nltk.org. Available at: https://www.nltk.org/.</w:t>
      </w:r>
    </w:p>
  </w:footnote>
  <w:footnote w:id="2">
    <w:p w14:paraId="2EE15AEC" w14:textId="1A0829C3" w:rsidR="00947F5C" w:rsidRPr="00947F5C" w:rsidRDefault="00947F5C" w:rsidP="00947F5C">
      <w:pPr>
        <w:pStyle w:val="NormalWeb"/>
        <w:spacing w:before="0" w:beforeAutospacing="0" w:after="0" w:afterAutospacing="0" w:line="360" w:lineRule="atLeast"/>
        <w:rPr>
          <w:rFonts w:asciiTheme="minorHAnsi" w:hAnsiTheme="minorHAnsi" w:cstheme="minorHAnsi"/>
          <w:color w:val="000000"/>
          <w:sz w:val="20"/>
          <w:szCs w:val="20"/>
        </w:rPr>
      </w:pPr>
      <w:r w:rsidRPr="00947F5C">
        <w:rPr>
          <w:rStyle w:val="FootnoteReference"/>
          <w:rFonts w:asciiTheme="minorHAnsi" w:hAnsiTheme="minorHAnsi" w:cstheme="minorHAnsi"/>
          <w:sz w:val="20"/>
          <w:szCs w:val="20"/>
        </w:rPr>
        <w:footnoteRef/>
      </w:r>
      <w:r w:rsidRPr="00947F5C">
        <w:rPr>
          <w:rFonts w:asciiTheme="minorHAnsi" w:hAnsiTheme="minorHAnsi" w:cstheme="minorHAnsi"/>
          <w:sz w:val="20"/>
          <w:szCs w:val="20"/>
        </w:rPr>
        <w:t xml:space="preserve"> </w:t>
      </w:r>
      <w:r w:rsidRPr="00947F5C">
        <w:rPr>
          <w:rFonts w:asciiTheme="minorHAnsi" w:hAnsiTheme="minorHAnsi" w:cstheme="minorHAnsi"/>
          <w:color w:val="000000"/>
          <w:sz w:val="20"/>
          <w:szCs w:val="20"/>
        </w:rPr>
        <w:t>beautiful-soup-4.readthedocs.io. (n.d.). </w:t>
      </w:r>
      <w:r w:rsidRPr="00947F5C">
        <w:rPr>
          <w:rFonts w:asciiTheme="minorHAnsi" w:hAnsiTheme="minorHAnsi" w:cstheme="minorHAnsi"/>
          <w:i/>
          <w:iCs/>
          <w:color w:val="000000"/>
          <w:sz w:val="20"/>
          <w:szCs w:val="20"/>
        </w:rPr>
        <w:t>Beautiful Soup Documentation — Beautiful Soup 4.4.0 documentation</w:t>
      </w:r>
      <w:r w:rsidRPr="00947F5C">
        <w:rPr>
          <w:rFonts w:asciiTheme="minorHAnsi" w:hAnsiTheme="minorHAnsi" w:cstheme="minorHAnsi"/>
          <w:color w:val="000000"/>
          <w:sz w:val="20"/>
          <w:szCs w:val="20"/>
        </w:rPr>
        <w:t>. [online] Available at: https://beautiful-soup-4.readthedocs.io/en/latest/.</w:t>
      </w:r>
    </w:p>
  </w:footnote>
  <w:footnote w:id="3">
    <w:p w14:paraId="41A3EF9B" w14:textId="0102F98F" w:rsidR="00947F5C" w:rsidRPr="00947F5C" w:rsidRDefault="00947F5C" w:rsidP="00947F5C">
      <w:pPr>
        <w:pStyle w:val="NormalWeb"/>
        <w:spacing w:before="0" w:beforeAutospacing="0" w:after="0" w:afterAutospacing="0" w:line="360" w:lineRule="atLeast"/>
        <w:rPr>
          <w:rFonts w:asciiTheme="minorHAnsi" w:hAnsiTheme="minorHAnsi" w:cstheme="minorHAnsi"/>
          <w:color w:val="000000"/>
          <w:sz w:val="20"/>
          <w:szCs w:val="20"/>
        </w:rPr>
      </w:pPr>
      <w:r w:rsidRPr="00947F5C">
        <w:rPr>
          <w:rStyle w:val="FootnoteReference"/>
          <w:rFonts w:asciiTheme="minorHAnsi" w:hAnsiTheme="minorHAnsi" w:cstheme="minorHAnsi"/>
          <w:sz w:val="20"/>
          <w:szCs w:val="20"/>
        </w:rPr>
        <w:footnoteRef/>
      </w:r>
      <w:r w:rsidRPr="00947F5C">
        <w:rPr>
          <w:rFonts w:asciiTheme="minorHAnsi" w:hAnsiTheme="minorHAnsi" w:cstheme="minorHAnsi"/>
          <w:sz w:val="20"/>
          <w:szCs w:val="20"/>
        </w:rPr>
        <w:t xml:space="preserve"> </w:t>
      </w:r>
      <w:r w:rsidRPr="00947F5C">
        <w:rPr>
          <w:rFonts w:asciiTheme="minorHAnsi" w:hAnsiTheme="minorHAnsi" w:cstheme="minorHAnsi"/>
          <w:color w:val="000000"/>
          <w:sz w:val="20"/>
          <w:szCs w:val="20"/>
        </w:rPr>
        <w:t>flask.palletsprojects.com. (n.d.). </w:t>
      </w:r>
      <w:r w:rsidRPr="00947F5C">
        <w:rPr>
          <w:rFonts w:asciiTheme="minorHAnsi" w:hAnsiTheme="minorHAnsi" w:cstheme="minorHAnsi"/>
          <w:i/>
          <w:iCs/>
          <w:color w:val="000000"/>
          <w:sz w:val="20"/>
          <w:szCs w:val="20"/>
        </w:rPr>
        <w:t>Welcome to Flask — Flask Documentation (2.2.x)</w:t>
      </w:r>
      <w:r w:rsidRPr="00947F5C">
        <w:rPr>
          <w:rFonts w:asciiTheme="minorHAnsi" w:hAnsiTheme="minorHAnsi" w:cstheme="minorHAnsi"/>
          <w:color w:val="000000"/>
          <w:sz w:val="20"/>
          <w:szCs w:val="20"/>
        </w:rPr>
        <w:t>. [online] Available at: https://flask.palletsprojects.com/en/2.2.x/.</w:t>
      </w:r>
    </w:p>
  </w:footnote>
  <w:footnote w:id="4">
    <w:p w14:paraId="4A20D5F4" w14:textId="17E9966D" w:rsidR="00947F5C" w:rsidRPr="00947F5C" w:rsidRDefault="00947F5C" w:rsidP="00947F5C">
      <w:pPr>
        <w:pStyle w:val="NormalWeb"/>
        <w:spacing w:before="0" w:beforeAutospacing="0" w:after="0" w:afterAutospacing="0" w:line="360" w:lineRule="atLeast"/>
        <w:rPr>
          <w:rFonts w:asciiTheme="minorHAnsi" w:hAnsiTheme="minorHAnsi" w:cstheme="minorHAnsi"/>
          <w:color w:val="000000"/>
          <w:sz w:val="20"/>
          <w:szCs w:val="20"/>
        </w:rPr>
      </w:pPr>
      <w:r w:rsidRPr="00947F5C">
        <w:rPr>
          <w:rStyle w:val="FootnoteReference"/>
          <w:rFonts w:asciiTheme="minorHAnsi" w:hAnsiTheme="minorHAnsi" w:cstheme="minorHAnsi"/>
          <w:sz w:val="20"/>
          <w:szCs w:val="20"/>
        </w:rPr>
        <w:footnoteRef/>
      </w:r>
      <w:r w:rsidRPr="00947F5C">
        <w:rPr>
          <w:rFonts w:asciiTheme="minorHAnsi" w:hAnsiTheme="minorHAnsi" w:cstheme="minorHAnsi"/>
          <w:sz w:val="20"/>
          <w:szCs w:val="20"/>
        </w:rPr>
        <w:t xml:space="preserve"> </w:t>
      </w:r>
      <w:r w:rsidRPr="00947F5C">
        <w:rPr>
          <w:rFonts w:asciiTheme="minorHAnsi" w:hAnsiTheme="minorHAnsi" w:cstheme="minorHAnsi"/>
          <w:color w:val="000000"/>
          <w:sz w:val="20"/>
          <w:szCs w:val="20"/>
        </w:rPr>
        <w:t>Readthedocs.io. (2013). </w:t>
      </w:r>
      <w:r w:rsidRPr="00947F5C">
        <w:rPr>
          <w:rFonts w:asciiTheme="minorHAnsi" w:hAnsiTheme="minorHAnsi" w:cstheme="minorHAnsi"/>
          <w:i/>
          <w:iCs/>
          <w:color w:val="000000"/>
          <w:sz w:val="20"/>
          <w:szCs w:val="20"/>
        </w:rPr>
        <w:t>Flask-CORS — Flask-</w:t>
      </w:r>
      <w:r w:rsidRPr="00947F5C">
        <w:rPr>
          <w:rFonts w:asciiTheme="minorHAnsi" w:hAnsiTheme="minorHAnsi" w:cstheme="minorHAnsi"/>
          <w:i/>
          <w:iCs/>
          <w:color w:val="000000"/>
          <w:sz w:val="20"/>
          <w:szCs w:val="20"/>
        </w:rPr>
        <w:t>Cors 3.0.7 documentation</w:t>
      </w:r>
      <w:r w:rsidRPr="00947F5C">
        <w:rPr>
          <w:rFonts w:asciiTheme="minorHAnsi" w:hAnsiTheme="minorHAnsi" w:cstheme="minorHAnsi"/>
          <w:color w:val="000000"/>
          <w:sz w:val="20"/>
          <w:szCs w:val="20"/>
        </w:rPr>
        <w:t xml:space="preserve">. [online] Available at: </w:t>
      </w:r>
      <w:hyperlink r:id="rId1" w:history="1">
        <w:r w:rsidRPr="00947F5C">
          <w:rPr>
            <w:rStyle w:val="Hyperlink"/>
            <w:rFonts w:asciiTheme="minorHAnsi" w:hAnsiTheme="minorHAnsi" w:cstheme="minorHAnsi"/>
            <w:sz w:val="20"/>
            <w:szCs w:val="20"/>
          </w:rPr>
          <w:t>https://flask-cors.readthedocs.io/en/latest/</w:t>
        </w:r>
      </w:hyperlink>
      <w:r w:rsidRPr="00947F5C">
        <w:rPr>
          <w:rFonts w:asciiTheme="minorHAnsi" w:hAnsiTheme="minorHAnsi" w:cstheme="minorHAnsi"/>
          <w:color w:val="000000"/>
          <w:sz w:val="20"/>
          <w:szCs w:val="20"/>
        </w:rPr>
        <w:t>.</w:t>
      </w:r>
    </w:p>
    <w:p w14:paraId="49A1B096" w14:textId="738712C5" w:rsidR="00947F5C" w:rsidRPr="00947F5C" w:rsidRDefault="00947F5C" w:rsidP="00947F5C">
      <w:pPr>
        <w:pStyle w:val="NormalWeb"/>
        <w:spacing w:before="0" w:beforeAutospacing="0" w:after="0" w:afterAutospacing="0" w:line="360" w:lineRule="atLeast"/>
        <w:rPr>
          <w:rFonts w:ascii="Calibri" w:hAnsi="Calibri" w:cs="Calibri"/>
          <w:color w:val="000000"/>
          <w:sz w:val="27"/>
          <w:szCs w:val="27"/>
        </w:rPr>
      </w:pPr>
      <w:r w:rsidRPr="00947F5C">
        <w:rPr>
          <w:rFonts w:asciiTheme="minorHAnsi" w:hAnsiTheme="minorHAnsi" w:cstheme="minorHAnsi"/>
          <w:color w:val="000000"/>
          <w:sz w:val="20"/>
          <w:szCs w:val="20"/>
        </w:rPr>
        <w:t>docs.python.org. (n.d.). </w:t>
      </w:r>
      <w:r w:rsidRPr="00947F5C">
        <w:rPr>
          <w:rFonts w:asciiTheme="minorHAnsi" w:hAnsiTheme="minorHAnsi" w:cstheme="minorHAnsi"/>
          <w:i/>
          <w:iCs/>
          <w:color w:val="000000"/>
          <w:sz w:val="20"/>
          <w:szCs w:val="20"/>
        </w:rPr>
        <w:t>urllib.parse — Parse URLs into components — Python 3.8.3 documentation</w:t>
      </w:r>
      <w:r w:rsidRPr="00947F5C">
        <w:rPr>
          <w:rFonts w:asciiTheme="minorHAnsi" w:hAnsiTheme="minorHAnsi" w:cstheme="minorHAnsi"/>
          <w:color w:val="000000"/>
          <w:sz w:val="20"/>
          <w:szCs w:val="20"/>
        </w:rPr>
        <w:t>. [online] Available at: https://docs.python.org/3/library/urllib.parse.html.</w:t>
      </w:r>
    </w:p>
  </w:footnote>
  <w:footnote w:id="5">
    <w:p w14:paraId="22B6BDBE" w14:textId="7A25D842" w:rsidR="00B779D7" w:rsidRPr="00B779D7" w:rsidRDefault="00B779D7" w:rsidP="00B779D7">
      <w:pPr>
        <w:pStyle w:val="NormalWeb"/>
        <w:spacing w:before="0" w:beforeAutospacing="0" w:after="0" w:afterAutospacing="0" w:line="360" w:lineRule="atLeast"/>
        <w:rPr>
          <w:rFonts w:asciiTheme="minorHAnsi" w:hAnsiTheme="minorHAnsi" w:cstheme="minorHAnsi"/>
          <w:color w:val="000000"/>
          <w:sz w:val="20"/>
          <w:szCs w:val="20"/>
        </w:rPr>
      </w:pPr>
      <w:r w:rsidRPr="00B779D7">
        <w:rPr>
          <w:rStyle w:val="FootnoteReference"/>
          <w:rFonts w:asciiTheme="minorHAnsi" w:hAnsiTheme="minorHAnsi" w:cstheme="minorHAnsi"/>
          <w:sz w:val="20"/>
          <w:szCs w:val="20"/>
        </w:rPr>
        <w:footnoteRef/>
      </w:r>
      <w:r w:rsidRPr="00B779D7">
        <w:rPr>
          <w:rFonts w:asciiTheme="minorHAnsi" w:hAnsiTheme="minorHAnsi" w:cstheme="minorHAnsi"/>
          <w:sz w:val="20"/>
          <w:szCs w:val="20"/>
        </w:rPr>
        <w:t xml:space="preserve"> </w:t>
      </w:r>
      <w:r w:rsidRPr="00B779D7">
        <w:rPr>
          <w:rFonts w:asciiTheme="minorHAnsi" w:hAnsiTheme="minorHAnsi" w:cstheme="minorHAnsi"/>
          <w:color w:val="000000"/>
          <w:sz w:val="20"/>
          <w:szCs w:val="20"/>
        </w:rPr>
        <w:t>Scikit-learn (2019). </w:t>
      </w:r>
      <w:r w:rsidRPr="00B779D7">
        <w:rPr>
          <w:rFonts w:asciiTheme="minorHAnsi" w:hAnsiTheme="minorHAnsi" w:cstheme="minorHAnsi"/>
          <w:i/>
          <w:iCs/>
          <w:color w:val="000000"/>
          <w:sz w:val="20"/>
          <w:szCs w:val="20"/>
        </w:rPr>
        <w:t>scikit-</w:t>
      </w:r>
      <w:r w:rsidRPr="00B779D7">
        <w:rPr>
          <w:rFonts w:asciiTheme="minorHAnsi" w:hAnsiTheme="minorHAnsi" w:cstheme="minorHAnsi"/>
          <w:i/>
          <w:iCs/>
          <w:color w:val="000000"/>
          <w:sz w:val="20"/>
          <w:szCs w:val="20"/>
        </w:rPr>
        <w:t>learn: machine learning in Python — scikit-learn 0.20.3 documentation</w:t>
      </w:r>
      <w:r w:rsidRPr="00B779D7">
        <w:rPr>
          <w:rFonts w:asciiTheme="minorHAnsi" w:hAnsiTheme="minorHAnsi" w:cstheme="minorHAnsi"/>
          <w:color w:val="000000"/>
          <w:sz w:val="20"/>
          <w:szCs w:val="20"/>
        </w:rPr>
        <w:t>. [online] Scikit-learn.org. Available at: https://scikit-learn.org/stable/index.html.</w:t>
      </w:r>
    </w:p>
  </w:footnote>
  <w:footnote w:id="6">
    <w:p w14:paraId="60E03CFB" w14:textId="17D188C2" w:rsidR="00B779D7" w:rsidRPr="00B779D7" w:rsidRDefault="00B779D7" w:rsidP="00B779D7">
      <w:pPr>
        <w:pStyle w:val="NormalWeb"/>
        <w:spacing w:before="0" w:beforeAutospacing="0" w:after="0" w:afterAutospacing="0" w:line="360" w:lineRule="atLeast"/>
        <w:rPr>
          <w:rFonts w:asciiTheme="minorHAnsi" w:hAnsiTheme="minorHAnsi" w:cstheme="minorHAnsi"/>
          <w:color w:val="000000"/>
          <w:sz w:val="20"/>
          <w:szCs w:val="20"/>
        </w:rPr>
      </w:pPr>
      <w:r w:rsidRPr="00B779D7">
        <w:rPr>
          <w:rStyle w:val="FootnoteReference"/>
          <w:rFonts w:asciiTheme="minorHAnsi" w:hAnsiTheme="minorHAnsi" w:cstheme="minorHAnsi"/>
          <w:sz w:val="20"/>
          <w:szCs w:val="20"/>
        </w:rPr>
        <w:footnoteRef/>
      </w:r>
      <w:r w:rsidRPr="00B779D7">
        <w:rPr>
          <w:rFonts w:asciiTheme="minorHAnsi" w:hAnsiTheme="minorHAnsi" w:cstheme="minorHAnsi"/>
          <w:sz w:val="20"/>
          <w:szCs w:val="20"/>
        </w:rPr>
        <w:t xml:space="preserve"> </w:t>
      </w:r>
      <w:r w:rsidRPr="00B779D7">
        <w:rPr>
          <w:rFonts w:asciiTheme="minorHAnsi" w:hAnsiTheme="minorHAnsi" w:cstheme="minorHAnsi"/>
          <w:color w:val="000000"/>
          <w:sz w:val="20"/>
          <w:szCs w:val="20"/>
        </w:rPr>
        <w:t>PyPI. (n.d.). </w:t>
      </w:r>
      <w:r w:rsidRPr="00B779D7">
        <w:rPr>
          <w:rFonts w:asciiTheme="minorHAnsi" w:hAnsiTheme="minorHAnsi" w:cstheme="minorHAnsi"/>
          <w:i/>
          <w:iCs/>
          <w:color w:val="000000"/>
          <w:sz w:val="20"/>
          <w:szCs w:val="20"/>
        </w:rPr>
        <w:t xml:space="preserve">duckduckgo-search: Search for words, documents, images, news, </w:t>
      </w:r>
      <w:r w:rsidRPr="00B779D7">
        <w:rPr>
          <w:rFonts w:asciiTheme="minorHAnsi" w:hAnsiTheme="minorHAnsi" w:cstheme="minorHAnsi"/>
          <w:i/>
          <w:iCs/>
          <w:color w:val="000000"/>
          <w:sz w:val="20"/>
          <w:szCs w:val="20"/>
        </w:rPr>
        <w:t>maps and text translation using the DuckDuckGo.com search engine.</w:t>
      </w:r>
      <w:r w:rsidRPr="00B779D7">
        <w:rPr>
          <w:rFonts w:asciiTheme="minorHAnsi" w:hAnsiTheme="minorHAnsi" w:cstheme="minorHAnsi"/>
          <w:color w:val="000000"/>
          <w:sz w:val="20"/>
          <w:szCs w:val="20"/>
        </w:rPr>
        <w:t> [online] Available at: https://pypi.org/project/duckduckgo-search/.</w:t>
      </w:r>
    </w:p>
  </w:footnote>
  <w:footnote w:id="7">
    <w:p w14:paraId="3BC48318" w14:textId="61E587E9" w:rsidR="00B779D7" w:rsidRPr="001C759B" w:rsidRDefault="00B779D7" w:rsidP="001C759B">
      <w:pPr>
        <w:pStyle w:val="NormalWeb"/>
        <w:spacing w:before="0" w:beforeAutospacing="0" w:after="0" w:afterAutospacing="0" w:line="360" w:lineRule="atLeast"/>
        <w:rPr>
          <w:rFonts w:asciiTheme="minorHAnsi" w:hAnsiTheme="minorHAnsi" w:cstheme="minorHAnsi"/>
          <w:color w:val="000000"/>
          <w:sz w:val="20"/>
          <w:szCs w:val="20"/>
        </w:rPr>
      </w:pPr>
      <w:r w:rsidRPr="00B779D7">
        <w:rPr>
          <w:rStyle w:val="FootnoteReference"/>
          <w:rFonts w:asciiTheme="minorHAnsi" w:hAnsiTheme="minorHAnsi" w:cstheme="minorHAnsi"/>
          <w:sz w:val="20"/>
          <w:szCs w:val="20"/>
        </w:rPr>
        <w:footnoteRef/>
      </w:r>
      <w:r w:rsidRPr="00B779D7">
        <w:rPr>
          <w:rFonts w:asciiTheme="minorHAnsi" w:hAnsiTheme="minorHAnsi" w:cstheme="minorHAnsi"/>
          <w:sz w:val="20"/>
          <w:szCs w:val="20"/>
        </w:rPr>
        <w:t xml:space="preserve"> </w:t>
      </w:r>
      <w:r w:rsidRPr="00B779D7">
        <w:rPr>
          <w:rFonts w:asciiTheme="minorHAnsi" w:hAnsiTheme="minorHAnsi" w:cstheme="minorHAnsi"/>
          <w:color w:val="000000"/>
          <w:sz w:val="20"/>
          <w:szCs w:val="20"/>
        </w:rPr>
        <w:t>Penman, R. (n.d.). </w:t>
      </w:r>
      <w:r w:rsidRPr="00B779D7">
        <w:rPr>
          <w:rFonts w:asciiTheme="minorHAnsi" w:hAnsiTheme="minorHAnsi" w:cstheme="minorHAnsi"/>
          <w:i/>
          <w:iCs/>
          <w:color w:val="000000"/>
          <w:sz w:val="20"/>
          <w:szCs w:val="20"/>
        </w:rPr>
        <w:t>python-</w:t>
      </w:r>
      <w:r w:rsidRPr="00B779D7">
        <w:rPr>
          <w:rFonts w:asciiTheme="minorHAnsi" w:hAnsiTheme="minorHAnsi" w:cstheme="minorHAnsi"/>
          <w:i/>
          <w:iCs/>
          <w:color w:val="000000"/>
          <w:sz w:val="20"/>
          <w:szCs w:val="20"/>
        </w:rPr>
        <w:t>whois: Whois querying and parsing of domain registration information.</w:t>
      </w:r>
      <w:r w:rsidRPr="00B779D7">
        <w:rPr>
          <w:rFonts w:asciiTheme="minorHAnsi" w:hAnsiTheme="minorHAnsi" w:cstheme="minorHAnsi"/>
          <w:color w:val="000000"/>
          <w:sz w:val="20"/>
          <w:szCs w:val="20"/>
        </w:rPr>
        <w:t> [online] PyPI. Available at: https://pypi.org/project/python-whois/.</w:t>
      </w:r>
    </w:p>
  </w:footnote>
  <w:footnote w:id="8">
    <w:p w14:paraId="0CC39612" w14:textId="18DBEFB3" w:rsidR="00B779D7" w:rsidRPr="00B779D7" w:rsidRDefault="00B779D7" w:rsidP="00B779D7">
      <w:pPr>
        <w:pStyle w:val="NormalWeb"/>
        <w:spacing w:before="0" w:beforeAutospacing="0" w:after="0" w:afterAutospacing="0" w:line="360" w:lineRule="atLeast"/>
        <w:rPr>
          <w:rFonts w:asciiTheme="minorHAnsi" w:hAnsiTheme="minorHAnsi" w:cstheme="minorHAnsi"/>
          <w:color w:val="000000"/>
          <w:sz w:val="20"/>
          <w:szCs w:val="20"/>
        </w:rPr>
      </w:pPr>
      <w:r w:rsidRPr="00B779D7">
        <w:rPr>
          <w:rStyle w:val="FootnoteReference"/>
          <w:rFonts w:asciiTheme="minorHAnsi" w:hAnsiTheme="minorHAnsi" w:cstheme="minorHAnsi"/>
          <w:sz w:val="20"/>
          <w:szCs w:val="20"/>
        </w:rPr>
        <w:footnoteRef/>
      </w:r>
      <w:r w:rsidRPr="00B779D7">
        <w:rPr>
          <w:rFonts w:asciiTheme="minorHAnsi" w:hAnsiTheme="minorHAnsi" w:cstheme="minorHAnsi"/>
          <w:sz w:val="20"/>
          <w:szCs w:val="20"/>
        </w:rPr>
        <w:t xml:space="preserve"> </w:t>
      </w:r>
      <w:r w:rsidRPr="00B779D7">
        <w:rPr>
          <w:rFonts w:asciiTheme="minorHAnsi" w:hAnsiTheme="minorHAnsi" w:cstheme="minorHAnsi"/>
          <w:color w:val="000000"/>
          <w:sz w:val="20"/>
          <w:szCs w:val="20"/>
        </w:rPr>
        <w:t>docs.python.org. (n.d.). </w:t>
      </w:r>
      <w:r w:rsidRPr="00B779D7">
        <w:rPr>
          <w:rFonts w:asciiTheme="minorHAnsi" w:hAnsiTheme="minorHAnsi" w:cstheme="minorHAnsi"/>
          <w:i/>
          <w:iCs/>
          <w:color w:val="000000"/>
          <w:sz w:val="20"/>
          <w:szCs w:val="20"/>
        </w:rPr>
        <w:t>json — JSON encoder and decoder — Python 3.8.3rc1 documentation</w:t>
      </w:r>
      <w:r w:rsidRPr="00B779D7">
        <w:rPr>
          <w:rFonts w:asciiTheme="minorHAnsi" w:hAnsiTheme="minorHAnsi" w:cstheme="minorHAnsi"/>
          <w:color w:val="000000"/>
          <w:sz w:val="20"/>
          <w:szCs w:val="20"/>
        </w:rPr>
        <w:t>. [online] Available at: https://docs.python.org/3/library/json.html.</w:t>
      </w:r>
    </w:p>
  </w:footnote>
  <w:footnote w:id="9">
    <w:p w14:paraId="4ABBF1BB" w14:textId="15B34147" w:rsidR="00B779D7" w:rsidRPr="00B779D7" w:rsidRDefault="00B779D7" w:rsidP="00B779D7">
      <w:pPr>
        <w:pStyle w:val="NormalWeb"/>
        <w:spacing w:before="0" w:beforeAutospacing="0" w:after="0" w:afterAutospacing="0" w:line="360" w:lineRule="atLeast"/>
        <w:rPr>
          <w:rFonts w:asciiTheme="minorHAnsi" w:hAnsiTheme="minorHAnsi" w:cstheme="minorHAnsi"/>
          <w:color w:val="000000"/>
          <w:sz w:val="20"/>
          <w:szCs w:val="20"/>
        </w:rPr>
      </w:pPr>
      <w:r w:rsidRPr="00B779D7">
        <w:rPr>
          <w:rStyle w:val="FootnoteReference"/>
          <w:rFonts w:asciiTheme="minorHAnsi" w:hAnsiTheme="minorHAnsi" w:cstheme="minorHAnsi"/>
          <w:sz w:val="20"/>
          <w:szCs w:val="20"/>
        </w:rPr>
        <w:footnoteRef/>
      </w:r>
      <w:r w:rsidRPr="00B779D7">
        <w:rPr>
          <w:rFonts w:asciiTheme="minorHAnsi" w:hAnsiTheme="minorHAnsi" w:cstheme="minorHAnsi"/>
          <w:sz w:val="20"/>
          <w:szCs w:val="20"/>
        </w:rPr>
        <w:t xml:space="preserve"> </w:t>
      </w:r>
      <w:r w:rsidRPr="00B779D7">
        <w:rPr>
          <w:rFonts w:asciiTheme="minorHAnsi" w:hAnsiTheme="minorHAnsi" w:cstheme="minorHAnsi"/>
          <w:color w:val="000000"/>
          <w:sz w:val="20"/>
          <w:szCs w:val="20"/>
        </w:rPr>
        <w:t>Python.org. (2020). </w:t>
      </w:r>
      <w:r w:rsidRPr="00B779D7">
        <w:rPr>
          <w:rFonts w:asciiTheme="minorHAnsi" w:hAnsiTheme="minorHAnsi" w:cstheme="minorHAnsi"/>
          <w:i/>
          <w:iCs/>
          <w:color w:val="000000"/>
          <w:sz w:val="20"/>
          <w:szCs w:val="20"/>
        </w:rPr>
        <w:t>socket — Low-level networking interface — Python 3.8.1 documentation</w:t>
      </w:r>
      <w:r w:rsidRPr="00B779D7">
        <w:rPr>
          <w:rFonts w:asciiTheme="minorHAnsi" w:hAnsiTheme="minorHAnsi" w:cstheme="minorHAnsi"/>
          <w:color w:val="000000"/>
          <w:sz w:val="20"/>
          <w:szCs w:val="20"/>
        </w:rPr>
        <w:t>. [online] Available at: https://docs.python.org/3/library/socket.html.</w:t>
      </w:r>
    </w:p>
  </w:footnote>
  <w:footnote w:id="10">
    <w:p w14:paraId="59D5E3D7" w14:textId="6DB00168" w:rsidR="00B779D7" w:rsidRPr="00B779D7" w:rsidRDefault="00B779D7" w:rsidP="00B779D7">
      <w:pPr>
        <w:pStyle w:val="NormalWeb"/>
        <w:spacing w:before="0" w:beforeAutospacing="0" w:after="0" w:afterAutospacing="0" w:line="360" w:lineRule="atLeast"/>
        <w:rPr>
          <w:rFonts w:asciiTheme="minorHAnsi" w:hAnsiTheme="minorHAnsi" w:cstheme="minorHAnsi"/>
          <w:color w:val="000000"/>
          <w:sz w:val="20"/>
          <w:szCs w:val="20"/>
        </w:rPr>
      </w:pPr>
      <w:r w:rsidRPr="00B779D7">
        <w:rPr>
          <w:rStyle w:val="FootnoteReference"/>
          <w:rFonts w:asciiTheme="minorHAnsi" w:hAnsiTheme="minorHAnsi" w:cstheme="minorHAnsi"/>
          <w:sz w:val="20"/>
          <w:szCs w:val="20"/>
        </w:rPr>
        <w:footnoteRef/>
      </w:r>
      <w:r w:rsidRPr="00B779D7">
        <w:rPr>
          <w:rFonts w:asciiTheme="minorHAnsi" w:hAnsiTheme="minorHAnsi" w:cstheme="minorHAnsi"/>
          <w:sz w:val="20"/>
          <w:szCs w:val="20"/>
        </w:rPr>
        <w:t xml:space="preserve"> </w:t>
      </w:r>
      <w:r w:rsidRPr="00B779D7">
        <w:rPr>
          <w:rFonts w:asciiTheme="minorHAnsi" w:hAnsiTheme="minorHAnsi" w:cstheme="minorHAnsi"/>
          <w:color w:val="000000"/>
          <w:sz w:val="20"/>
          <w:szCs w:val="20"/>
        </w:rPr>
        <w:t>Python.org. (2018). </w:t>
      </w:r>
      <w:r w:rsidRPr="00B779D7">
        <w:rPr>
          <w:rFonts w:asciiTheme="minorHAnsi" w:hAnsiTheme="minorHAnsi" w:cstheme="minorHAnsi"/>
          <w:i/>
          <w:iCs/>
          <w:color w:val="000000"/>
          <w:sz w:val="20"/>
          <w:szCs w:val="20"/>
        </w:rPr>
        <w:t>ssl — TLS/SSL wrapper for socket objects — Python 3.7.2 documentation</w:t>
      </w:r>
      <w:r w:rsidRPr="00B779D7">
        <w:rPr>
          <w:rFonts w:asciiTheme="minorHAnsi" w:hAnsiTheme="minorHAnsi" w:cstheme="minorHAnsi"/>
          <w:color w:val="000000"/>
          <w:sz w:val="20"/>
          <w:szCs w:val="20"/>
        </w:rPr>
        <w:t>. [online] Available at: https://docs.python.org/3/library/ssl.html.</w:t>
      </w:r>
    </w:p>
  </w:footnote>
  <w:footnote w:id="11">
    <w:p w14:paraId="0F920CB9" w14:textId="58298493" w:rsidR="00B779D7" w:rsidRPr="00B779D7" w:rsidRDefault="00B779D7" w:rsidP="00B779D7">
      <w:pPr>
        <w:pStyle w:val="NormalWeb"/>
        <w:spacing w:before="0" w:beforeAutospacing="0" w:after="0" w:afterAutospacing="0" w:line="360" w:lineRule="atLeast"/>
        <w:rPr>
          <w:rFonts w:ascii="Calibri" w:hAnsi="Calibri" w:cs="Calibri"/>
          <w:color w:val="000000"/>
          <w:sz w:val="27"/>
          <w:szCs w:val="27"/>
        </w:rPr>
      </w:pPr>
      <w:r w:rsidRPr="00B779D7">
        <w:rPr>
          <w:rStyle w:val="FootnoteReference"/>
          <w:rFonts w:asciiTheme="minorHAnsi" w:hAnsiTheme="minorHAnsi" w:cstheme="minorHAnsi"/>
          <w:sz w:val="20"/>
          <w:szCs w:val="20"/>
        </w:rPr>
        <w:footnoteRef/>
      </w:r>
      <w:r w:rsidRPr="00B779D7">
        <w:rPr>
          <w:rFonts w:asciiTheme="minorHAnsi" w:hAnsiTheme="minorHAnsi" w:cstheme="minorHAnsi"/>
          <w:sz w:val="20"/>
          <w:szCs w:val="20"/>
        </w:rPr>
        <w:t xml:space="preserve"> </w:t>
      </w:r>
      <w:r w:rsidRPr="00B779D7">
        <w:rPr>
          <w:rFonts w:asciiTheme="minorHAnsi" w:hAnsiTheme="minorHAnsi" w:cstheme="minorHAnsi"/>
          <w:color w:val="000000"/>
          <w:sz w:val="20"/>
          <w:szCs w:val="20"/>
        </w:rPr>
        <w:t>Python Software Foundation (2002). </w:t>
      </w:r>
      <w:r w:rsidRPr="00B779D7">
        <w:rPr>
          <w:rFonts w:asciiTheme="minorHAnsi" w:hAnsiTheme="minorHAnsi" w:cstheme="minorHAnsi"/>
          <w:i/>
          <w:iCs/>
          <w:color w:val="000000"/>
          <w:sz w:val="20"/>
          <w:szCs w:val="20"/>
        </w:rPr>
        <w:t>Datetime — Basic Date and Time Types — Python 3.7.2 Documentation</w:t>
      </w:r>
      <w:r w:rsidRPr="00B779D7">
        <w:rPr>
          <w:rFonts w:asciiTheme="minorHAnsi" w:hAnsiTheme="minorHAnsi" w:cstheme="minorHAnsi"/>
          <w:color w:val="000000"/>
          <w:sz w:val="20"/>
          <w:szCs w:val="20"/>
        </w:rPr>
        <w:t>. [online] Python.org. Available at: https://docs.python.org/3/library/datetime.html.</w:t>
      </w:r>
    </w:p>
  </w:footnote>
  <w:footnote w:id="12">
    <w:p w14:paraId="4AB15F9C" w14:textId="43427425" w:rsidR="00B779D7" w:rsidRPr="00C2018C" w:rsidRDefault="00B779D7" w:rsidP="00C2018C">
      <w:pPr>
        <w:pStyle w:val="NormalWeb"/>
        <w:spacing w:before="0" w:beforeAutospacing="0" w:after="0" w:afterAutospacing="0" w:line="360" w:lineRule="atLeast"/>
        <w:rPr>
          <w:rFonts w:asciiTheme="minorHAnsi" w:hAnsiTheme="minorHAnsi" w:cstheme="minorHAnsi"/>
          <w:color w:val="000000"/>
          <w:sz w:val="20"/>
          <w:szCs w:val="20"/>
        </w:rPr>
      </w:pPr>
      <w:r w:rsidRPr="00C2018C">
        <w:rPr>
          <w:rStyle w:val="FootnoteReference"/>
          <w:rFonts w:asciiTheme="minorHAnsi" w:hAnsiTheme="minorHAnsi" w:cstheme="minorHAnsi"/>
          <w:sz w:val="20"/>
          <w:szCs w:val="20"/>
        </w:rPr>
        <w:footnoteRef/>
      </w:r>
      <w:r w:rsidRPr="00C2018C">
        <w:rPr>
          <w:rFonts w:asciiTheme="minorHAnsi" w:hAnsiTheme="minorHAnsi" w:cstheme="minorHAnsi"/>
          <w:sz w:val="20"/>
          <w:szCs w:val="20"/>
        </w:rPr>
        <w:t xml:space="preserve"> </w:t>
      </w:r>
      <w:r w:rsidRPr="00C2018C">
        <w:rPr>
          <w:rFonts w:asciiTheme="minorHAnsi" w:hAnsiTheme="minorHAnsi" w:cstheme="minorHAnsi"/>
          <w:color w:val="000000"/>
          <w:sz w:val="20"/>
          <w:szCs w:val="20"/>
        </w:rPr>
        <w:t>Reitz, K. (n.d.). </w:t>
      </w:r>
      <w:r w:rsidRPr="00C2018C">
        <w:rPr>
          <w:rFonts w:asciiTheme="minorHAnsi" w:hAnsiTheme="minorHAnsi" w:cstheme="minorHAnsi"/>
          <w:i/>
          <w:iCs/>
          <w:color w:val="000000"/>
          <w:sz w:val="20"/>
          <w:szCs w:val="20"/>
        </w:rPr>
        <w:t>requests: Python HTTP for Humans.</w:t>
      </w:r>
      <w:r w:rsidRPr="00C2018C">
        <w:rPr>
          <w:rFonts w:asciiTheme="minorHAnsi" w:hAnsiTheme="minorHAnsi" w:cstheme="minorHAnsi"/>
          <w:color w:val="000000"/>
          <w:sz w:val="20"/>
          <w:szCs w:val="20"/>
        </w:rPr>
        <w:t xml:space="preserve"> [online] </w:t>
      </w:r>
      <w:r w:rsidRPr="00C2018C">
        <w:rPr>
          <w:rFonts w:asciiTheme="minorHAnsi" w:hAnsiTheme="minorHAnsi" w:cstheme="minorHAnsi"/>
          <w:color w:val="000000"/>
          <w:sz w:val="20"/>
          <w:szCs w:val="20"/>
        </w:rPr>
        <w:t>PyPI. Available at: https://pypi.org/project/requests/.</w:t>
      </w:r>
    </w:p>
    <w:p w14:paraId="2AA19B04" w14:textId="11ADB379" w:rsidR="00B779D7" w:rsidRPr="00C2018C" w:rsidRDefault="00B779D7">
      <w:pPr>
        <w:pStyle w:val="FootnoteText"/>
        <w:rPr>
          <w:rFonts w:cstheme="minorHAnsi"/>
          <w:lang w:val="en-GB"/>
        </w:rPr>
      </w:pPr>
    </w:p>
  </w:footnote>
  <w:footnote w:id="13">
    <w:p w14:paraId="242BF2E7" w14:textId="14BDF60A" w:rsidR="00B779D7" w:rsidRPr="00C2018C" w:rsidRDefault="00B779D7" w:rsidP="00C2018C">
      <w:pPr>
        <w:pStyle w:val="NormalWeb"/>
        <w:spacing w:before="0" w:beforeAutospacing="0" w:after="0" w:afterAutospacing="0" w:line="360" w:lineRule="atLeast"/>
        <w:rPr>
          <w:rFonts w:asciiTheme="minorHAnsi" w:hAnsiTheme="minorHAnsi" w:cstheme="minorHAnsi"/>
          <w:color w:val="000000"/>
          <w:sz w:val="20"/>
          <w:szCs w:val="20"/>
        </w:rPr>
      </w:pPr>
      <w:r w:rsidRPr="00C2018C">
        <w:rPr>
          <w:rStyle w:val="FootnoteReference"/>
          <w:rFonts w:asciiTheme="minorHAnsi" w:hAnsiTheme="minorHAnsi" w:cstheme="minorHAnsi"/>
          <w:sz w:val="20"/>
          <w:szCs w:val="20"/>
        </w:rPr>
        <w:footnoteRef/>
      </w:r>
      <w:r w:rsidRPr="00C2018C">
        <w:rPr>
          <w:rFonts w:asciiTheme="minorHAnsi" w:hAnsiTheme="minorHAnsi" w:cstheme="minorHAnsi"/>
          <w:sz w:val="20"/>
          <w:szCs w:val="20"/>
        </w:rPr>
        <w:t xml:space="preserve"> </w:t>
      </w:r>
      <w:r w:rsidRPr="00C2018C">
        <w:rPr>
          <w:rFonts w:asciiTheme="minorHAnsi" w:hAnsiTheme="minorHAnsi" w:cstheme="minorHAnsi"/>
          <w:color w:val="000000"/>
          <w:sz w:val="20"/>
          <w:szCs w:val="20"/>
        </w:rPr>
        <w:t>Python (2009). </w:t>
      </w:r>
      <w:r w:rsidRPr="00C2018C">
        <w:rPr>
          <w:rFonts w:asciiTheme="minorHAnsi" w:hAnsiTheme="minorHAnsi" w:cstheme="minorHAnsi"/>
          <w:i/>
          <w:iCs/>
          <w:color w:val="000000"/>
          <w:sz w:val="20"/>
          <w:szCs w:val="20"/>
        </w:rPr>
        <w:t>re — Regular expression operations — Python 3.7.2 documentation</w:t>
      </w:r>
      <w:r w:rsidRPr="00C2018C">
        <w:rPr>
          <w:rFonts w:asciiTheme="minorHAnsi" w:hAnsiTheme="minorHAnsi" w:cstheme="minorHAnsi"/>
          <w:color w:val="000000"/>
          <w:sz w:val="20"/>
          <w:szCs w:val="20"/>
        </w:rPr>
        <w:t>. [online] Python.org. Available at: https://docs.python.org/3/library/re.html.</w:t>
      </w:r>
    </w:p>
    <w:p w14:paraId="361CBD3D" w14:textId="4512535F" w:rsidR="00B779D7" w:rsidRPr="00C2018C" w:rsidRDefault="00B779D7">
      <w:pPr>
        <w:pStyle w:val="FootnoteText"/>
        <w:rPr>
          <w:rFonts w:cstheme="minorHAnsi"/>
          <w:lang w:val="en-GB"/>
        </w:rPr>
      </w:pPr>
    </w:p>
  </w:footnote>
  <w:footnote w:id="14">
    <w:p w14:paraId="0C26EA12" w14:textId="77777777" w:rsidR="00C2018C" w:rsidRPr="00C2018C" w:rsidRDefault="00B779D7" w:rsidP="00C2018C">
      <w:pPr>
        <w:pStyle w:val="NormalWeb"/>
        <w:spacing w:before="0" w:beforeAutospacing="0" w:after="0" w:afterAutospacing="0" w:line="360" w:lineRule="atLeast"/>
        <w:rPr>
          <w:rFonts w:asciiTheme="minorHAnsi" w:hAnsiTheme="minorHAnsi" w:cstheme="minorHAnsi"/>
          <w:color w:val="000000"/>
          <w:sz w:val="20"/>
          <w:szCs w:val="20"/>
        </w:rPr>
      </w:pPr>
      <w:r w:rsidRPr="00C2018C">
        <w:rPr>
          <w:rStyle w:val="FootnoteReference"/>
          <w:rFonts w:asciiTheme="minorHAnsi" w:hAnsiTheme="minorHAnsi" w:cstheme="minorHAnsi"/>
          <w:sz w:val="20"/>
          <w:szCs w:val="20"/>
        </w:rPr>
        <w:footnoteRef/>
      </w:r>
      <w:r w:rsidRPr="00C2018C">
        <w:rPr>
          <w:rFonts w:asciiTheme="minorHAnsi" w:hAnsiTheme="minorHAnsi" w:cstheme="minorHAnsi"/>
          <w:sz w:val="20"/>
          <w:szCs w:val="20"/>
        </w:rPr>
        <w:t xml:space="preserve"> </w:t>
      </w:r>
      <w:r w:rsidR="00C2018C" w:rsidRPr="00C2018C">
        <w:rPr>
          <w:rFonts w:asciiTheme="minorHAnsi" w:hAnsiTheme="minorHAnsi" w:cstheme="minorHAnsi"/>
          <w:color w:val="000000"/>
          <w:sz w:val="20"/>
          <w:szCs w:val="20"/>
        </w:rPr>
        <w:t>Anderson, D. (2023). </w:t>
      </w:r>
      <w:r w:rsidR="00C2018C" w:rsidRPr="00C2018C">
        <w:rPr>
          <w:rFonts w:asciiTheme="minorHAnsi" w:hAnsiTheme="minorHAnsi" w:cstheme="minorHAnsi"/>
          <w:i/>
          <w:iCs/>
          <w:color w:val="000000"/>
          <w:sz w:val="20"/>
          <w:szCs w:val="20"/>
        </w:rPr>
        <w:t>Word Ninja</w:t>
      </w:r>
      <w:r w:rsidR="00C2018C" w:rsidRPr="00C2018C">
        <w:rPr>
          <w:rFonts w:asciiTheme="minorHAnsi" w:hAnsiTheme="minorHAnsi" w:cstheme="minorHAnsi"/>
          <w:color w:val="000000"/>
          <w:sz w:val="20"/>
          <w:szCs w:val="20"/>
        </w:rPr>
        <w:t>. [online] GitHub. Available at: https://github.com/keredson/wordninja.</w:t>
      </w:r>
    </w:p>
    <w:p w14:paraId="4BEE610C" w14:textId="77777777" w:rsidR="00C2018C" w:rsidRDefault="00C2018C" w:rsidP="00C2018C">
      <w:pPr>
        <w:pStyle w:val="NormalWeb"/>
        <w:rPr>
          <w:rFonts w:ascii="Calibri" w:hAnsi="Calibri" w:cs="Calibri"/>
          <w:color w:val="000000"/>
          <w:sz w:val="27"/>
          <w:szCs w:val="27"/>
        </w:rPr>
      </w:pPr>
      <w:r>
        <w:rPr>
          <w:rFonts w:ascii="Calibri" w:hAnsi="Calibri" w:cs="Calibri"/>
          <w:color w:val="000000"/>
          <w:sz w:val="27"/>
          <w:szCs w:val="27"/>
        </w:rPr>
        <w:t>‌</w:t>
      </w:r>
    </w:p>
    <w:p w14:paraId="79F7A216" w14:textId="130DEAA8" w:rsidR="00B779D7" w:rsidRPr="00B779D7" w:rsidRDefault="00B779D7">
      <w:pPr>
        <w:pStyle w:val="FootnoteText"/>
        <w:rPr>
          <w:lang w:val="en-GB"/>
        </w:rPr>
      </w:pPr>
    </w:p>
  </w:footnote>
  <w:footnote w:id="15">
    <w:p w14:paraId="26744DC8" w14:textId="3A015B49" w:rsidR="00C2018C" w:rsidRPr="00C2018C" w:rsidRDefault="00C2018C" w:rsidP="00C2018C">
      <w:pPr>
        <w:pStyle w:val="NormalWeb"/>
        <w:spacing w:before="0" w:beforeAutospacing="0" w:after="0" w:afterAutospacing="0" w:line="360" w:lineRule="atLeast"/>
        <w:rPr>
          <w:rFonts w:asciiTheme="minorHAnsi" w:hAnsiTheme="minorHAnsi" w:cstheme="minorHAnsi"/>
          <w:color w:val="000000"/>
          <w:sz w:val="20"/>
          <w:szCs w:val="20"/>
        </w:rPr>
      </w:pPr>
      <w:r w:rsidRPr="00C2018C">
        <w:rPr>
          <w:rStyle w:val="FootnoteReference"/>
          <w:rFonts w:asciiTheme="minorHAnsi" w:hAnsiTheme="minorHAnsi" w:cstheme="minorHAnsi"/>
          <w:sz w:val="20"/>
          <w:szCs w:val="20"/>
        </w:rPr>
        <w:footnoteRef/>
      </w:r>
      <w:r w:rsidRPr="00C2018C">
        <w:rPr>
          <w:rFonts w:asciiTheme="minorHAnsi" w:hAnsiTheme="minorHAnsi" w:cstheme="minorHAnsi"/>
          <w:sz w:val="20"/>
          <w:szCs w:val="20"/>
        </w:rPr>
        <w:t xml:space="preserve"> </w:t>
      </w:r>
      <w:r w:rsidRPr="00C2018C">
        <w:rPr>
          <w:rFonts w:asciiTheme="minorHAnsi" w:hAnsiTheme="minorHAnsi" w:cstheme="minorHAnsi"/>
          <w:color w:val="000000"/>
          <w:sz w:val="20"/>
          <w:szCs w:val="20"/>
        </w:rPr>
        <w:t>Google.com. (2017). </w:t>
      </w:r>
      <w:r w:rsidRPr="00C2018C">
        <w:rPr>
          <w:rFonts w:asciiTheme="minorHAnsi" w:hAnsiTheme="minorHAnsi" w:cstheme="minorHAnsi"/>
          <w:i/>
          <w:iCs/>
          <w:color w:val="000000"/>
          <w:sz w:val="20"/>
          <w:szCs w:val="20"/>
        </w:rPr>
        <w:t>Google Chrome - The Fast, Simple and Secure Browser from Google</w:t>
      </w:r>
      <w:r w:rsidRPr="00C2018C">
        <w:rPr>
          <w:rFonts w:asciiTheme="minorHAnsi" w:hAnsiTheme="minorHAnsi" w:cstheme="minorHAnsi"/>
          <w:color w:val="000000"/>
          <w:sz w:val="20"/>
          <w:szCs w:val="20"/>
        </w:rPr>
        <w:t>. [online] Available at: https://www.google.com/chrome/.</w:t>
      </w:r>
    </w:p>
    <w:p w14:paraId="28E32F5F" w14:textId="20E92761" w:rsidR="00C2018C" w:rsidRPr="00C2018C" w:rsidRDefault="00C2018C">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333B9"/>
    <w:multiLevelType w:val="hybridMultilevel"/>
    <w:tmpl w:val="DEBC5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7D5DC8"/>
    <w:multiLevelType w:val="hybridMultilevel"/>
    <w:tmpl w:val="366E65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92540775">
    <w:abstractNumId w:val="0"/>
  </w:num>
  <w:num w:numId="2" w16cid:durableId="11315599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Staff">
    <w15:presenceInfo w15:providerId="AD" w15:userId="S::staffchris@itcarlow.ie::f2cafb6a-19b5-4927-8051-71ec341add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51"/>
    <w:rsid w:val="00001BF1"/>
    <w:rsid w:val="0004717D"/>
    <w:rsid w:val="00054F05"/>
    <w:rsid w:val="00060BAD"/>
    <w:rsid w:val="00080289"/>
    <w:rsid w:val="00083318"/>
    <w:rsid w:val="000B4624"/>
    <w:rsid w:val="000C7B7D"/>
    <w:rsid w:val="001506AD"/>
    <w:rsid w:val="00163A66"/>
    <w:rsid w:val="00197A4E"/>
    <w:rsid w:val="001A1879"/>
    <w:rsid w:val="001A2B74"/>
    <w:rsid w:val="001C759B"/>
    <w:rsid w:val="00204D83"/>
    <w:rsid w:val="00286D70"/>
    <w:rsid w:val="002E46B8"/>
    <w:rsid w:val="00306E7E"/>
    <w:rsid w:val="0033749F"/>
    <w:rsid w:val="00347474"/>
    <w:rsid w:val="003508B0"/>
    <w:rsid w:val="00351BB5"/>
    <w:rsid w:val="003D2554"/>
    <w:rsid w:val="003E407C"/>
    <w:rsid w:val="00466445"/>
    <w:rsid w:val="00492A51"/>
    <w:rsid w:val="00495D79"/>
    <w:rsid w:val="004962DC"/>
    <w:rsid w:val="00503535"/>
    <w:rsid w:val="005339AF"/>
    <w:rsid w:val="00542342"/>
    <w:rsid w:val="00552EE3"/>
    <w:rsid w:val="00554E46"/>
    <w:rsid w:val="00574090"/>
    <w:rsid w:val="005A0764"/>
    <w:rsid w:val="005E2192"/>
    <w:rsid w:val="00602D5B"/>
    <w:rsid w:val="00622E4F"/>
    <w:rsid w:val="00631B1F"/>
    <w:rsid w:val="006B2C8D"/>
    <w:rsid w:val="006F1AEF"/>
    <w:rsid w:val="007107B4"/>
    <w:rsid w:val="007335DE"/>
    <w:rsid w:val="00786A49"/>
    <w:rsid w:val="00787405"/>
    <w:rsid w:val="007D52F5"/>
    <w:rsid w:val="00802AF2"/>
    <w:rsid w:val="008479B5"/>
    <w:rsid w:val="00883D69"/>
    <w:rsid w:val="008A68A3"/>
    <w:rsid w:val="008B4906"/>
    <w:rsid w:val="008E1577"/>
    <w:rsid w:val="008E2FDF"/>
    <w:rsid w:val="008F02CB"/>
    <w:rsid w:val="0094240A"/>
    <w:rsid w:val="00947F5C"/>
    <w:rsid w:val="00956D6F"/>
    <w:rsid w:val="009A7C11"/>
    <w:rsid w:val="009F4C6C"/>
    <w:rsid w:val="00A34128"/>
    <w:rsid w:val="00AC19E3"/>
    <w:rsid w:val="00AD0380"/>
    <w:rsid w:val="00B0566B"/>
    <w:rsid w:val="00B23F25"/>
    <w:rsid w:val="00B329A6"/>
    <w:rsid w:val="00B42481"/>
    <w:rsid w:val="00B779D7"/>
    <w:rsid w:val="00BA3CF9"/>
    <w:rsid w:val="00BA6B5D"/>
    <w:rsid w:val="00BD0FED"/>
    <w:rsid w:val="00BE3276"/>
    <w:rsid w:val="00C2018C"/>
    <w:rsid w:val="00C216C4"/>
    <w:rsid w:val="00C27048"/>
    <w:rsid w:val="00C74A19"/>
    <w:rsid w:val="00CD277F"/>
    <w:rsid w:val="00CD7734"/>
    <w:rsid w:val="00D32044"/>
    <w:rsid w:val="00D37ED8"/>
    <w:rsid w:val="00D51FCE"/>
    <w:rsid w:val="00D67F33"/>
    <w:rsid w:val="00D802F5"/>
    <w:rsid w:val="00D858D9"/>
    <w:rsid w:val="00DB4522"/>
    <w:rsid w:val="00DD22E9"/>
    <w:rsid w:val="00E0398D"/>
    <w:rsid w:val="00E041DC"/>
    <w:rsid w:val="00E34CF6"/>
    <w:rsid w:val="00E86E7D"/>
    <w:rsid w:val="00EB50D6"/>
    <w:rsid w:val="00F55E2F"/>
    <w:rsid w:val="00FB2937"/>
    <w:rsid w:val="00FC5520"/>
    <w:rsid w:val="00FF0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2541"/>
  <w15:chartTrackingRefBased/>
  <w15:docId w15:val="{54123878-22B9-415E-A87E-44CA7580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9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A51"/>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492A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A51"/>
    <w:pPr>
      <w:outlineLvl w:val="9"/>
    </w:pPr>
    <w:rPr>
      <w:lang w:val="en-US"/>
    </w:rPr>
  </w:style>
  <w:style w:type="paragraph" w:styleId="ListParagraph">
    <w:name w:val="List Paragraph"/>
    <w:basedOn w:val="Normal"/>
    <w:uiPriority w:val="34"/>
    <w:qFormat/>
    <w:rsid w:val="00E34CF6"/>
    <w:pPr>
      <w:ind w:left="720"/>
      <w:contextualSpacing/>
    </w:pPr>
  </w:style>
  <w:style w:type="paragraph" w:styleId="Subtitle">
    <w:name w:val="Subtitle"/>
    <w:basedOn w:val="Normal"/>
    <w:next w:val="Normal"/>
    <w:link w:val="SubtitleChar"/>
    <w:uiPriority w:val="11"/>
    <w:qFormat/>
    <w:rsid w:val="00622E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E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339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39A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74090"/>
    <w:pPr>
      <w:spacing w:after="100"/>
    </w:pPr>
  </w:style>
  <w:style w:type="paragraph" w:styleId="TOC2">
    <w:name w:val="toc 2"/>
    <w:basedOn w:val="Normal"/>
    <w:next w:val="Normal"/>
    <w:autoRedefine/>
    <w:uiPriority w:val="39"/>
    <w:unhideWhenUsed/>
    <w:rsid w:val="00574090"/>
    <w:pPr>
      <w:spacing w:after="100"/>
      <w:ind w:left="220"/>
    </w:pPr>
  </w:style>
  <w:style w:type="paragraph" w:styleId="TOC3">
    <w:name w:val="toc 3"/>
    <w:basedOn w:val="Normal"/>
    <w:next w:val="Normal"/>
    <w:autoRedefine/>
    <w:uiPriority w:val="39"/>
    <w:unhideWhenUsed/>
    <w:rsid w:val="00574090"/>
    <w:pPr>
      <w:spacing w:after="100"/>
      <w:ind w:left="440"/>
    </w:pPr>
  </w:style>
  <w:style w:type="character" w:styleId="Hyperlink">
    <w:name w:val="Hyperlink"/>
    <w:basedOn w:val="DefaultParagraphFont"/>
    <w:uiPriority w:val="99"/>
    <w:unhideWhenUsed/>
    <w:rsid w:val="00574090"/>
    <w:rPr>
      <w:color w:val="0563C1" w:themeColor="hyperlink"/>
      <w:u w:val="single"/>
    </w:rPr>
  </w:style>
  <w:style w:type="paragraph" w:styleId="Header">
    <w:name w:val="header"/>
    <w:basedOn w:val="Normal"/>
    <w:link w:val="HeaderChar"/>
    <w:uiPriority w:val="99"/>
    <w:unhideWhenUsed/>
    <w:rsid w:val="00CD7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734"/>
  </w:style>
  <w:style w:type="paragraph" w:styleId="Footer">
    <w:name w:val="footer"/>
    <w:basedOn w:val="Normal"/>
    <w:link w:val="FooterChar"/>
    <w:uiPriority w:val="99"/>
    <w:unhideWhenUsed/>
    <w:rsid w:val="00CD7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734"/>
  </w:style>
  <w:style w:type="paragraph" w:styleId="Revision">
    <w:name w:val="Revision"/>
    <w:hidden/>
    <w:uiPriority w:val="99"/>
    <w:semiHidden/>
    <w:rsid w:val="004962DC"/>
    <w:pPr>
      <w:spacing w:after="0" w:line="240" w:lineRule="auto"/>
    </w:pPr>
  </w:style>
  <w:style w:type="character" w:styleId="CommentReference">
    <w:name w:val="annotation reference"/>
    <w:basedOn w:val="DefaultParagraphFont"/>
    <w:uiPriority w:val="99"/>
    <w:semiHidden/>
    <w:unhideWhenUsed/>
    <w:rsid w:val="004962DC"/>
    <w:rPr>
      <w:sz w:val="16"/>
      <w:szCs w:val="16"/>
    </w:rPr>
  </w:style>
  <w:style w:type="paragraph" w:styleId="CommentText">
    <w:name w:val="annotation text"/>
    <w:basedOn w:val="Normal"/>
    <w:link w:val="CommentTextChar"/>
    <w:uiPriority w:val="99"/>
    <w:semiHidden/>
    <w:unhideWhenUsed/>
    <w:rsid w:val="004962DC"/>
    <w:pPr>
      <w:spacing w:line="240" w:lineRule="auto"/>
    </w:pPr>
    <w:rPr>
      <w:sz w:val="20"/>
      <w:szCs w:val="20"/>
    </w:rPr>
  </w:style>
  <w:style w:type="character" w:customStyle="1" w:styleId="CommentTextChar">
    <w:name w:val="Comment Text Char"/>
    <w:basedOn w:val="DefaultParagraphFont"/>
    <w:link w:val="CommentText"/>
    <w:uiPriority w:val="99"/>
    <w:semiHidden/>
    <w:rsid w:val="004962DC"/>
    <w:rPr>
      <w:sz w:val="20"/>
      <w:szCs w:val="20"/>
    </w:rPr>
  </w:style>
  <w:style w:type="paragraph" w:styleId="CommentSubject">
    <w:name w:val="annotation subject"/>
    <w:basedOn w:val="CommentText"/>
    <w:next w:val="CommentText"/>
    <w:link w:val="CommentSubjectChar"/>
    <w:uiPriority w:val="99"/>
    <w:semiHidden/>
    <w:unhideWhenUsed/>
    <w:rsid w:val="004962DC"/>
    <w:rPr>
      <w:b/>
      <w:bCs/>
    </w:rPr>
  </w:style>
  <w:style w:type="character" w:customStyle="1" w:styleId="CommentSubjectChar">
    <w:name w:val="Comment Subject Char"/>
    <w:basedOn w:val="CommentTextChar"/>
    <w:link w:val="CommentSubject"/>
    <w:uiPriority w:val="99"/>
    <w:semiHidden/>
    <w:rsid w:val="004962DC"/>
    <w:rPr>
      <w:b/>
      <w:bCs/>
      <w:sz w:val="20"/>
      <w:szCs w:val="20"/>
    </w:rPr>
  </w:style>
  <w:style w:type="paragraph" w:styleId="FootnoteText">
    <w:name w:val="footnote text"/>
    <w:basedOn w:val="Normal"/>
    <w:link w:val="FootnoteTextChar"/>
    <w:uiPriority w:val="99"/>
    <w:semiHidden/>
    <w:unhideWhenUsed/>
    <w:rsid w:val="00947F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7F5C"/>
    <w:rPr>
      <w:sz w:val="20"/>
      <w:szCs w:val="20"/>
    </w:rPr>
  </w:style>
  <w:style w:type="character" w:styleId="FootnoteReference">
    <w:name w:val="footnote reference"/>
    <w:basedOn w:val="DefaultParagraphFont"/>
    <w:uiPriority w:val="99"/>
    <w:semiHidden/>
    <w:unhideWhenUsed/>
    <w:rsid w:val="00947F5C"/>
    <w:rPr>
      <w:vertAlign w:val="superscript"/>
    </w:rPr>
  </w:style>
  <w:style w:type="paragraph" w:styleId="NormalWeb">
    <w:name w:val="Normal (Web)"/>
    <w:basedOn w:val="Normal"/>
    <w:uiPriority w:val="99"/>
    <w:unhideWhenUsed/>
    <w:rsid w:val="00947F5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947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5870">
      <w:bodyDiv w:val="1"/>
      <w:marLeft w:val="0"/>
      <w:marRight w:val="0"/>
      <w:marTop w:val="0"/>
      <w:marBottom w:val="0"/>
      <w:divBdr>
        <w:top w:val="none" w:sz="0" w:space="0" w:color="auto"/>
        <w:left w:val="none" w:sz="0" w:space="0" w:color="auto"/>
        <w:bottom w:val="none" w:sz="0" w:space="0" w:color="auto"/>
        <w:right w:val="none" w:sz="0" w:space="0" w:color="auto"/>
      </w:divBdr>
    </w:div>
    <w:div w:id="536937885">
      <w:bodyDiv w:val="1"/>
      <w:marLeft w:val="0"/>
      <w:marRight w:val="0"/>
      <w:marTop w:val="0"/>
      <w:marBottom w:val="0"/>
      <w:divBdr>
        <w:top w:val="none" w:sz="0" w:space="0" w:color="auto"/>
        <w:left w:val="none" w:sz="0" w:space="0" w:color="auto"/>
        <w:bottom w:val="none" w:sz="0" w:space="0" w:color="auto"/>
        <w:right w:val="none" w:sz="0" w:space="0" w:color="auto"/>
      </w:divBdr>
    </w:div>
    <w:div w:id="571428845">
      <w:bodyDiv w:val="1"/>
      <w:marLeft w:val="0"/>
      <w:marRight w:val="0"/>
      <w:marTop w:val="0"/>
      <w:marBottom w:val="0"/>
      <w:divBdr>
        <w:top w:val="none" w:sz="0" w:space="0" w:color="auto"/>
        <w:left w:val="none" w:sz="0" w:space="0" w:color="auto"/>
        <w:bottom w:val="none" w:sz="0" w:space="0" w:color="auto"/>
        <w:right w:val="none" w:sz="0" w:space="0" w:color="auto"/>
      </w:divBdr>
    </w:div>
    <w:div w:id="619186169">
      <w:bodyDiv w:val="1"/>
      <w:marLeft w:val="0"/>
      <w:marRight w:val="0"/>
      <w:marTop w:val="0"/>
      <w:marBottom w:val="0"/>
      <w:divBdr>
        <w:top w:val="none" w:sz="0" w:space="0" w:color="auto"/>
        <w:left w:val="none" w:sz="0" w:space="0" w:color="auto"/>
        <w:bottom w:val="none" w:sz="0" w:space="0" w:color="auto"/>
        <w:right w:val="none" w:sz="0" w:space="0" w:color="auto"/>
      </w:divBdr>
    </w:div>
    <w:div w:id="934440892">
      <w:bodyDiv w:val="1"/>
      <w:marLeft w:val="0"/>
      <w:marRight w:val="0"/>
      <w:marTop w:val="0"/>
      <w:marBottom w:val="0"/>
      <w:divBdr>
        <w:top w:val="none" w:sz="0" w:space="0" w:color="auto"/>
        <w:left w:val="none" w:sz="0" w:space="0" w:color="auto"/>
        <w:bottom w:val="none" w:sz="0" w:space="0" w:color="auto"/>
        <w:right w:val="none" w:sz="0" w:space="0" w:color="auto"/>
      </w:divBdr>
    </w:div>
    <w:div w:id="1103649445">
      <w:bodyDiv w:val="1"/>
      <w:marLeft w:val="0"/>
      <w:marRight w:val="0"/>
      <w:marTop w:val="0"/>
      <w:marBottom w:val="0"/>
      <w:divBdr>
        <w:top w:val="none" w:sz="0" w:space="0" w:color="auto"/>
        <w:left w:val="none" w:sz="0" w:space="0" w:color="auto"/>
        <w:bottom w:val="none" w:sz="0" w:space="0" w:color="auto"/>
        <w:right w:val="none" w:sz="0" w:space="0" w:color="auto"/>
      </w:divBdr>
    </w:div>
    <w:div w:id="1311523749">
      <w:bodyDiv w:val="1"/>
      <w:marLeft w:val="0"/>
      <w:marRight w:val="0"/>
      <w:marTop w:val="0"/>
      <w:marBottom w:val="0"/>
      <w:divBdr>
        <w:top w:val="none" w:sz="0" w:space="0" w:color="auto"/>
        <w:left w:val="none" w:sz="0" w:space="0" w:color="auto"/>
        <w:bottom w:val="none" w:sz="0" w:space="0" w:color="auto"/>
        <w:right w:val="none" w:sz="0" w:space="0" w:color="auto"/>
      </w:divBdr>
    </w:div>
    <w:div w:id="1362128915">
      <w:bodyDiv w:val="1"/>
      <w:marLeft w:val="0"/>
      <w:marRight w:val="0"/>
      <w:marTop w:val="0"/>
      <w:marBottom w:val="0"/>
      <w:divBdr>
        <w:top w:val="none" w:sz="0" w:space="0" w:color="auto"/>
        <w:left w:val="none" w:sz="0" w:space="0" w:color="auto"/>
        <w:bottom w:val="none" w:sz="0" w:space="0" w:color="auto"/>
        <w:right w:val="none" w:sz="0" w:space="0" w:color="auto"/>
      </w:divBdr>
    </w:div>
    <w:div w:id="1531337470">
      <w:bodyDiv w:val="1"/>
      <w:marLeft w:val="0"/>
      <w:marRight w:val="0"/>
      <w:marTop w:val="0"/>
      <w:marBottom w:val="0"/>
      <w:divBdr>
        <w:top w:val="none" w:sz="0" w:space="0" w:color="auto"/>
        <w:left w:val="none" w:sz="0" w:space="0" w:color="auto"/>
        <w:bottom w:val="none" w:sz="0" w:space="0" w:color="auto"/>
        <w:right w:val="none" w:sz="0" w:space="0" w:color="auto"/>
      </w:divBdr>
    </w:div>
    <w:div w:id="1632707202">
      <w:bodyDiv w:val="1"/>
      <w:marLeft w:val="0"/>
      <w:marRight w:val="0"/>
      <w:marTop w:val="0"/>
      <w:marBottom w:val="0"/>
      <w:divBdr>
        <w:top w:val="none" w:sz="0" w:space="0" w:color="auto"/>
        <w:left w:val="none" w:sz="0" w:space="0" w:color="auto"/>
        <w:bottom w:val="none" w:sz="0" w:space="0" w:color="auto"/>
        <w:right w:val="none" w:sz="0" w:space="0" w:color="auto"/>
      </w:divBdr>
    </w:div>
    <w:div w:id="1731464408">
      <w:bodyDiv w:val="1"/>
      <w:marLeft w:val="0"/>
      <w:marRight w:val="0"/>
      <w:marTop w:val="0"/>
      <w:marBottom w:val="0"/>
      <w:divBdr>
        <w:top w:val="none" w:sz="0" w:space="0" w:color="auto"/>
        <w:left w:val="none" w:sz="0" w:space="0" w:color="auto"/>
        <w:bottom w:val="none" w:sz="0" w:space="0" w:color="auto"/>
        <w:right w:val="none" w:sz="0" w:space="0" w:color="auto"/>
      </w:divBdr>
    </w:div>
    <w:div w:id="1757051306">
      <w:bodyDiv w:val="1"/>
      <w:marLeft w:val="0"/>
      <w:marRight w:val="0"/>
      <w:marTop w:val="0"/>
      <w:marBottom w:val="0"/>
      <w:divBdr>
        <w:top w:val="none" w:sz="0" w:space="0" w:color="auto"/>
        <w:left w:val="none" w:sz="0" w:space="0" w:color="auto"/>
        <w:bottom w:val="none" w:sz="0" w:space="0" w:color="auto"/>
        <w:right w:val="none" w:sz="0" w:space="0" w:color="auto"/>
      </w:divBdr>
    </w:div>
    <w:div w:id="1824202836">
      <w:bodyDiv w:val="1"/>
      <w:marLeft w:val="0"/>
      <w:marRight w:val="0"/>
      <w:marTop w:val="0"/>
      <w:marBottom w:val="0"/>
      <w:divBdr>
        <w:top w:val="none" w:sz="0" w:space="0" w:color="auto"/>
        <w:left w:val="none" w:sz="0" w:space="0" w:color="auto"/>
        <w:bottom w:val="none" w:sz="0" w:space="0" w:color="auto"/>
        <w:right w:val="none" w:sz="0" w:space="0" w:color="auto"/>
      </w:divBdr>
    </w:div>
    <w:div w:id="1876774445">
      <w:bodyDiv w:val="1"/>
      <w:marLeft w:val="0"/>
      <w:marRight w:val="0"/>
      <w:marTop w:val="0"/>
      <w:marBottom w:val="0"/>
      <w:divBdr>
        <w:top w:val="none" w:sz="0" w:space="0" w:color="auto"/>
        <w:left w:val="none" w:sz="0" w:space="0" w:color="auto"/>
        <w:bottom w:val="none" w:sz="0" w:space="0" w:color="auto"/>
        <w:right w:val="none" w:sz="0" w:space="0" w:color="auto"/>
      </w:divBdr>
    </w:div>
    <w:div w:id="1944259879">
      <w:bodyDiv w:val="1"/>
      <w:marLeft w:val="0"/>
      <w:marRight w:val="0"/>
      <w:marTop w:val="0"/>
      <w:marBottom w:val="0"/>
      <w:divBdr>
        <w:top w:val="none" w:sz="0" w:space="0" w:color="auto"/>
        <w:left w:val="none" w:sz="0" w:space="0" w:color="auto"/>
        <w:bottom w:val="none" w:sz="0" w:space="0" w:color="auto"/>
        <w:right w:val="none" w:sz="0" w:space="0" w:color="auto"/>
      </w:divBdr>
    </w:div>
    <w:div w:id="195972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flask-cors.readthedocs.io/en/la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26D9B6D77C414C81E7DD22D6B4411B"/>
        <w:category>
          <w:name w:val="General"/>
          <w:gallery w:val="placeholder"/>
        </w:category>
        <w:types>
          <w:type w:val="bbPlcHdr"/>
        </w:types>
        <w:behaviors>
          <w:behavior w:val="content"/>
        </w:behaviors>
        <w:guid w:val="{A6DA0D2B-295A-4EC0-B082-851BE2033B34}"/>
      </w:docPartPr>
      <w:docPartBody>
        <w:p w:rsidR="009E7F78" w:rsidRDefault="00180C82" w:rsidP="00180C82">
          <w:pPr>
            <w:pStyle w:val="6526D9B6D77C414C81E7DD22D6B4411B"/>
          </w:pPr>
          <w:r>
            <w:rPr>
              <w:rFonts w:asciiTheme="majorHAnsi" w:hAnsiTheme="majorHAnsi"/>
              <w:color w:val="FFFFFF" w:themeColor="background1"/>
              <w:sz w:val="96"/>
              <w:szCs w:val="96"/>
            </w:rPr>
            <w:t>[Document title]</w:t>
          </w:r>
        </w:p>
      </w:docPartBody>
    </w:docPart>
    <w:docPart>
      <w:docPartPr>
        <w:name w:val="D40966738CEF4D3C95E78C4A70DC26E9"/>
        <w:category>
          <w:name w:val="General"/>
          <w:gallery w:val="placeholder"/>
        </w:category>
        <w:types>
          <w:type w:val="bbPlcHdr"/>
        </w:types>
        <w:behaviors>
          <w:behavior w:val="content"/>
        </w:behaviors>
        <w:guid w:val="{04F689DF-1944-4518-BAA6-A1050A7A8702}"/>
      </w:docPartPr>
      <w:docPartBody>
        <w:p w:rsidR="009E7F78" w:rsidRDefault="00180C82" w:rsidP="00180C82">
          <w:pPr>
            <w:pStyle w:val="D40966738CEF4D3C95E78C4A70DC26E9"/>
          </w:pPr>
          <w:r>
            <w:rPr>
              <w:color w:val="FFFFFF" w:themeColor="background1"/>
              <w:sz w:val="28"/>
              <w:szCs w:val="28"/>
            </w:rPr>
            <w:t>[Author name]</w:t>
          </w:r>
        </w:p>
      </w:docPartBody>
    </w:docPart>
    <w:docPart>
      <w:docPartPr>
        <w:name w:val="82AA21D8D31D421A83319804C4B2945C"/>
        <w:category>
          <w:name w:val="General"/>
          <w:gallery w:val="placeholder"/>
        </w:category>
        <w:types>
          <w:type w:val="bbPlcHdr"/>
        </w:types>
        <w:behaviors>
          <w:behavior w:val="content"/>
        </w:behaviors>
        <w:guid w:val="{A2382664-FAE5-44C0-88A2-CB143F1111CE}"/>
      </w:docPartPr>
      <w:docPartBody>
        <w:p w:rsidR="009E7F78" w:rsidRDefault="00180C82" w:rsidP="00180C82">
          <w:pPr>
            <w:pStyle w:val="82AA21D8D31D421A83319804C4B2945C"/>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82"/>
    <w:rsid w:val="00025EFD"/>
    <w:rsid w:val="00034267"/>
    <w:rsid w:val="00076AEE"/>
    <w:rsid w:val="000B60B1"/>
    <w:rsid w:val="00180C82"/>
    <w:rsid w:val="00231D6E"/>
    <w:rsid w:val="00672A15"/>
    <w:rsid w:val="008740C1"/>
    <w:rsid w:val="008C283C"/>
    <w:rsid w:val="009679B4"/>
    <w:rsid w:val="009E7F78"/>
    <w:rsid w:val="009F345E"/>
    <w:rsid w:val="00A54F93"/>
    <w:rsid w:val="00A62B9D"/>
    <w:rsid w:val="00C33B67"/>
    <w:rsid w:val="00D873C7"/>
    <w:rsid w:val="00DB51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26D9B6D77C414C81E7DD22D6B4411B">
    <w:name w:val="6526D9B6D77C414C81E7DD22D6B4411B"/>
    <w:rsid w:val="00180C82"/>
  </w:style>
  <w:style w:type="paragraph" w:customStyle="1" w:styleId="D40966738CEF4D3C95E78C4A70DC26E9">
    <w:name w:val="D40966738CEF4D3C95E78C4A70DC26E9"/>
    <w:rsid w:val="00180C82"/>
  </w:style>
  <w:style w:type="paragraph" w:customStyle="1" w:styleId="82AA21D8D31D421A83319804C4B2945C">
    <w:name w:val="82AA21D8D31D421A83319804C4B2945C"/>
    <w:rsid w:val="00180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3AF13-D53E-4F7E-A0F1-F4FBF193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3967</Words>
  <Characters>22614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Attack of the Clones!</vt:lpstr>
    </vt:vector>
  </TitlesOfParts>
  <Company/>
  <LinksUpToDate>false</LinksUpToDate>
  <CharactersWithSpaces>26528</CharactersWithSpaces>
  <SharedDoc>false</SharedDoc>
  <HLinks>
    <vt:vector size="84" baseType="variant">
      <vt:variant>
        <vt:i4>1835062</vt:i4>
      </vt:variant>
      <vt:variant>
        <vt:i4>80</vt:i4>
      </vt:variant>
      <vt:variant>
        <vt:i4>0</vt:i4>
      </vt:variant>
      <vt:variant>
        <vt:i4>5</vt:i4>
      </vt:variant>
      <vt:variant>
        <vt:lpwstr/>
      </vt:variant>
      <vt:variant>
        <vt:lpwstr>_Toc121668071</vt:lpwstr>
      </vt:variant>
      <vt:variant>
        <vt:i4>1835062</vt:i4>
      </vt:variant>
      <vt:variant>
        <vt:i4>74</vt:i4>
      </vt:variant>
      <vt:variant>
        <vt:i4>0</vt:i4>
      </vt:variant>
      <vt:variant>
        <vt:i4>5</vt:i4>
      </vt:variant>
      <vt:variant>
        <vt:lpwstr/>
      </vt:variant>
      <vt:variant>
        <vt:lpwstr>_Toc121668070</vt:lpwstr>
      </vt:variant>
      <vt:variant>
        <vt:i4>1900598</vt:i4>
      </vt:variant>
      <vt:variant>
        <vt:i4>68</vt:i4>
      </vt:variant>
      <vt:variant>
        <vt:i4>0</vt:i4>
      </vt:variant>
      <vt:variant>
        <vt:i4>5</vt:i4>
      </vt:variant>
      <vt:variant>
        <vt:lpwstr/>
      </vt:variant>
      <vt:variant>
        <vt:lpwstr>_Toc121668069</vt:lpwstr>
      </vt:variant>
      <vt:variant>
        <vt:i4>1900598</vt:i4>
      </vt:variant>
      <vt:variant>
        <vt:i4>62</vt:i4>
      </vt:variant>
      <vt:variant>
        <vt:i4>0</vt:i4>
      </vt:variant>
      <vt:variant>
        <vt:i4>5</vt:i4>
      </vt:variant>
      <vt:variant>
        <vt:lpwstr/>
      </vt:variant>
      <vt:variant>
        <vt:lpwstr>_Toc121668068</vt:lpwstr>
      </vt:variant>
      <vt:variant>
        <vt:i4>1900598</vt:i4>
      </vt:variant>
      <vt:variant>
        <vt:i4>56</vt:i4>
      </vt:variant>
      <vt:variant>
        <vt:i4>0</vt:i4>
      </vt:variant>
      <vt:variant>
        <vt:i4>5</vt:i4>
      </vt:variant>
      <vt:variant>
        <vt:lpwstr/>
      </vt:variant>
      <vt:variant>
        <vt:lpwstr>_Toc121668067</vt:lpwstr>
      </vt:variant>
      <vt:variant>
        <vt:i4>1900598</vt:i4>
      </vt:variant>
      <vt:variant>
        <vt:i4>50</vt:i4>
      </vt:variant>
      <vt:variant>
        <vt:i4>0</vt:i4>
      </vt:variant>
      <vt:variant>
        <vt:i4>5</vt:i4>
      </vt:variant>
      <vt:variant>
        <vt:lpwstr/>
      </vt:variant>
      <vt:variant>
        <vt:lpwstr>_Toc121668066</vt:lpwstr>
      </vt:variant>
      <vt:variant>
        <vt:i4>1900598</vt:i4>
      </vt:variant>
      <vt:variant>
        <vt:i4>44</vt:i4>
      </vt:variant>
      <vt:variant>
        <vt:i4>0</vt:i4>
      </vt:variant>
      <vt:variant>
        <vt:i4>5</vt:i4>
      </vt:variant>
      <vt:variant>
        <vt:lpwstr/>
      </vt:variant>
      <vt:variant>
        <vt:lpwstr>_Toc121668065</vt:lpwstr>
      </vt:variant>
      <vt:variant>
        <vt:i4>1900598</vt:i4>
      </vt:variant>
      <vt:variant>
        <vt:i4>38</vt:i4>
      </vt:variant>
      <vt:variant>
        <vt:i4>0</vt:i4>
      </vt:variant>
      <vt:variant>
        <vt:i4>5</vt:i4>
      </vt:variant>
      <vt:variant>
        <vt:lpwstr/>
      </vt:variant>
      <vt:variant>
        <vt:lpwstr>_Toc121668064</vt:lpwstr>
      </vt:variant>
      <vt:variant>
        <vt:i4>1900598</vt:i4>
      </vt:variant>
      <vt:variant>
        <vt:i4>32</vt:i4>
      </vt:variant>
      <vt:variant>
        <vt:i4>0</vt:i4>
      </vt:variant>
      <vt:variant>
        <vt:i4>5</vt:i4>
      </vt:variant>
      <vt:variant>
        <vt:lpwstr/>
      </vt:variant>
      <vt:variant>
        <vt:lpwstr>_Toc121668063</vt:lpwstr>
      </vt:variant>
      <vt:variant>
        <vt:i4>1900598</vt:i4>
      </vt:variant>
      <vt:variant>
        <vt:i4>26</vt:i4>
      </vt:variant>
      <vt:variant>
        <vt:i4>0</vt:i4>
      </vt:variant>
      <vt:variant>
        <vt:i4>5</vt:i4>
      </vt:variant>
      <vt:variant>
        <vt:lpwstr/>
      </vt:variant>
      <vt:variant>
        <vt:lpwstr>_Toc121668062</vt:lpwstr>
      </vt:variant>
      <vt:variant>
        <vt:i4>1900598</vt:i4>
      </vt:variant>
      <vt:variant>
        <vt:i4>20</vt:i4>
      </vt:variant>
      <vt:variant>
        <vt:i4>0</vt:i4>
      </vt:variant>
      <vt:variant>
        <vt:i4>5</vt:i4>
      </vt:variant>
      <vt:variant>
        <vt:lpwstr/>
      </vt:variant>
      <vt:variant>
        <vt:lpwstr>_Toc121668061</vt:lpwstr>
      </vt:variant>
      <vt:variant>
        <vt:i4>1900598</vt:i4>
      </vt:variant>
      <vt:variant>
        <vt:i4>14</vt:i4>
      </vt:variant>
      <vt:variant>
        <vt:i4>0</vt:i4>
      </vt:variant>
      <vt:variant>
        <vt:i4>5</vt:i4>
      </vt:variant>
      <vt:variant>
        <vt:lpwstr/>
      </vt:variant>
      <vt:variant>
        <vt:lpwstr>_Toc121668060</vt:lpwstr>
      </vt:variant>
      <vt:variant>
        <vt:i4>1966134</vt:i4>
      </vt:variant>
      <vt:variant>
        <vt:i4>8</vt:i4>
      </vt:variant>
      <vt:variant>
        <vt:i4>0</vt:i4>
      </vt:variant>
      <vt:variant>
        <vt:i4>5</vt:i4>
      </vt:variant>
      <vt:variant>
        <vt:lpwstr/>
      </vt:variant>
      <vt:variant>
        <vt:lpwstr>_Toc121668059</vt:lpwstr>
      </vt:variant>
      <vt:variant>
        <vt:i4>1966134</vt:i4>
      </vt:variant>
      <vt:variant>
        <vt:i4>2</vt:i4>
      </vt:variant>
      <vt:variant>
        <vt:i4>0</vt:i4>
      </vt:variant>
      <vt:variant>
        <vt:i4>5</vt:i4>
      </vt:variant>
      <vt:variant>
        <vt:lpwstr/>
      </vt:variant>
      <vt:variant>
        <vt:lpwstr>_Toc121668058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Attack of the Clones!</dc:title>
  <dc:subject/>
  <dc:creator>Conor Lewis – C00246763</dc:creator>
  <cp:keywords/>
  <dc:description/>
  <cp:lastModifiedBy>Cj Lewis</cp:lastModifiedBy>
  <cp:revision>11</cp:revision>
  <cp:lastPrinted>2023-04-17T20:29:00Z</cp:lastPrinted>
  <dcterms:created xsi:type="dcterms:W3CDTF">2023-04-17T09:00:00Z</dcterms:created>
  <dcterms:modified xsi:type="dcterms:W3CDTF">2023-04-17T20:29:00Z</dcterms:modified>
  <cp:category>Project Supervisor – Christopher Staff</cp:category>
</cp:coreProperties>
</file>